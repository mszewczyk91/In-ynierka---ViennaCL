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5DE" w:rsidRPr="00FC2839" w:rsidRDefault="001505DE" w:rsidP="001505DE">
      <w:pPr>
        <w:spacing w:line="360" w:lineRule="auto"/>
        <w:jc w:val="center"/>
        <w:rPr>
          <w:rFonts w:ascii="Times New Roman" w:hAnsi="Times New Roman" w:cs="Times New Roman"/>
          <w:sz w:val="36"/>
          <w:szCs w:val="36"/>
          <w:lang w:val="pl-PL"/>
        </w:rPr>
      </w:pPr>
      <w:r w:rsidRPr="00FC2839">
        <w:rPr>
          <w:rFonts w:ascii="Times New Roman" w:hAnsi="Times New Roman" w:cs="Times New Roman"/>
          <w:sz w:val="36"/>
          <w:szCs w:val="36"/>
          <w:lang w:val="pl-PL"/>
        </w:rPr>
        <w:t>AKADEMIA GÓRNICZO-HUTNICZA</w:t>
      </w:r>
    </w:p>
    <w:p w:rsidR="001505DE" w:rsidRPr="00FC2839" w:rsidRDefault="001505DE" w:rsidP="001505DE">
      <w:pPr>
        <w:spacing w:line="360" w:lineRule="auto"/>
        <w:jc w:val="center"/>
        <w:rPr>
          <w:rFonts w:ascii="Times New Roman" w:hAnsi="Times New Roman" w:cs="Times New Roman"/>
          <w:sz w:val="36"/>
          <w:szCs w:val="36"/>
          <w:lang w:val="pl-PL"/>
        </w:rPr>
      </w:pPr>
      <w:r w:rsidRPr="00FC2839">
        <w:rPr>
          <w:rFonts w:ascii="Times New Roman" w:hAnsi="Times New Roman" w:cs="Times New Roman"/>
          <w:sz w:val="36"/>
          <w:szCs w:val="36"/>
          <w:lang w:val="pl-PL"/>
        </w:rPr>
        <w:t>IM. STANISŁAWA STASZICA W KRAKOWIE</w:t>
      </w:r>
    </w:p>
    <w:p w:rsidR="001505DE" w:rsidRPr="00FC2839" w:rsidRDefault="001505DE" w:rsidP="001505DE">
      <w:pPr>
        <w:spacing w:line="360" w:lineRule="auto"/>
        <w:jc w:val="center"/>
        <w:rPr>
          <w:rFonts w:ascii="Times New Roman" w:hAnsi="Times New Roman" w:cs="Times New Roman"/>
          <w:sz w:val="20"/>
          <w:lang w:val="pl-PL"/>
        </w:rPr>
      </w:pPr>
      <w:r w:rsidRPr="00FC2839">
        <w:rPr>
          <w:rFonts w:ascii="Times New Roman" w:hAnsi="Times New Roman" w:cs="Times New Roman"/>
          <w:sz w:val="20"/>
          <w:lang w:val="pl-PL" w:eastAsia="pl-PL"/>
        </w:rPr>
        <w:drawing>
          <wp:inline distT="0" distB="0" distL="0" distR="0" wp14:anchorId="2C6DDA24" wp14:editId="0D565CE7">
            <wp:extent cx="5753100" cy="1206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20650"/>
                    </a:xfrm>
                    <a:prstGeom prst="rect">
                      <a:avLst/>
                    </a:prstGeom>
                    <a:noFill/>
                    <a:ln>
                      <a:noFill/>
                    </a:ln>
                  </pic:spPr>
                </pic:pic>
              </a:graphicData>
            </a:graphic>
          </wp:inline>
        </w:drawing>
      </w:r>
    </w:p>
    <w:p w:rsidR="001505DE" w:rsidRPr="00FC2839" w:rsidRDefault="001505DE" w:rsidP="001505DE">
      <w:pPr>
        <w:spacing w:line="360" w:lineRule="auto"/>
        <w:jc w:val="center"/>
        <w:rPr>
          <w:rFonts w:ascii="Times New Roman" w:hAnsi="Times New Roman" w:cs="Times New Roman"/>
          <w:color w:val="FF0000"/>
          <w:sz w:val="28"/>
          <w:szCs w:val="28"/>
          <w:lang w:val="pl-PL"/>
        </w:rPr>
      </w:pPr>
      <w:r w:rsidRPr="00FC2839">
        <w:rPr>
          <w:rFonts w:ascii="Times New Roman" w:hAnsi="Times New Roman" w:cs="Times New Roman"/>
          <w:sz w:val="28"/>
          <w:szCs w:val="28"/>
          <w:lang w:val="pl-PL"/>
        </w:rPr>
        <w:t>Wydział Inżynierii Metali i Informatyki Przemysłowej</w:t>
      </w: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r w:rsidRPr="00FC2839">
        <w:rPr>
          <w:rFonts w:ascii="Times New Roman" w:hAnsi="Times New Roman" w:cs="Times New Roman"/>
          <w:lang w:val="pl-PL" w:eastAsia="pl-PL"/>
        </w:rPr>
        <w:drawing>
          <wp:inline distT="0" distB="0" distL="0" distR="0" wp14:anchorId="4536B198" wp14:editId="5E47E1BB">
            <wp:extent cx="1936750" cy="2209800"/>
            <wp:effectExtent l="0" t="0" r="635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750" cy="2209800"/>
                    </a:xfrm>
                    <a:prstGeom prst="rect">
                      <a:avLst/>
                    </a:prstGeom>
                    <a:noFill/>
                    <a:ln>
                      <a:noFill/>
                    </a:ln>
                  </pic:spPr>
                </pic:pic>
              </a:graphicData>
            </a:graphic>
          </wp:inline>
        </w:drawing>
      </w:r>
    </w:p>
    <w:p w:rsidR="001505DE" w:rsidRPr="00FC2839" w:rsidRDefault="001505DE" w:rsidP="001505DE">
      <w:pPr>
        <w:spacing w:line="360" w:lineRule="auto"/>
        <w:jc w:val="center"/>
        <w:rPr>
          <w:rFonts w:ascii="Times New Roman" w:hAnsi="Times New Roman" w:cs="Times New Roman"/>
          <w:sz w:val="48"/>
          <w:szCs w:val="48"/>
          <w:lang w:val="pl-PL"/>
        </w:rPr>
      </w:pPr>
      <w:r w:rsidRPr="00FC2839">
        <w:rPr>
          <w:rFonts w:ascii="Times New Roman" w:hAnsi="Times New Roman" w:cs="Times New Roman"/>
          <w:sz w:val="48"/>
          <w:szCs w:val="48"/>
          <w:lang w:val="pl-PL"/>
        </w:rPr>
        <w:t>PROJEKT INŻYNIERSKI</w:t>
      </w:r>
    </w:p>
    <w:p w:rsidR="001505DE" w:rsidRPr="00FC2839" w:rsidRDefault="001505DE" w:rsidP="001505DE">
      <w:pPr>
        <w:spacing w:line="360" w:lineRule="auto"/>
        <w:jc w:val="center"/>
        <w:rPr>
          <w:rFonts w:ascii="Times New Roman" w:hAnsi="Times New Roman" w:cs="Times New Roman"/>
          <w:sz w:val="32"/>
          <w:szCs w:val="32"/>
          <w:lang w:val="pl-PL"/>
        </w:rPr>
      </w:pPr>
    </w:p>
    <w:p w:rsidR="001505DE" w:rsidRPr="00FC2839" w:rsidRDefault="001505DE" w:rsidP="00FC2839">
      <w:pPr>
        <w:spacing w:line="240" w:lineRule="auto"/>
        <w:jc w:val="center"/>
        <w:rPr>
          <w:rFonts w:ascii="Times New Roman" w:hAnsi="Times New Roman" w:cs="Times New Roman"/>
          <w:sz w:val="32"/>
          <w:szCs w:val="32"/>
          <w:lang w:val="pl-PL"/>
        </w:rPr>
      </w:pPr>
      <w:proofErr w:type="spellStart"/>
      <w:r w:rsidRPr="00FC2839">
        <w:rPr>
          <w:rFonts w:ascii="Times New Roman" w:hAnsi="Times New Roman" w:cs="Times New Roman"/>
          <w:sz w:val="32"/>
          <w:szCs w:val="32"/>
          <w:lang w:val="pl-PL"/>
        </w:rPr>
        <w:t>pt.„Opracowanie</w:t>
      </w:r>
      <w:proofErr w:type="spellEnd"/>
      <w:r w:rsidRPr="00FC2839">
        <w:rPr>
          <w:rFonts w:ascii="Times New Roman" w:hAnsi="Times New Roman" w:cs="Times New Roman"/>
          <w:sz w:val="32"/>
          <w:szCs w:val="32"/>
          <w:lang w:val="pl-PL"/>
        </w:rPr>
        <w:t xml:space="preserve"> modelu urządzenie-program dla wybranych </w:t>
      </w:r>
      <w:proofErr w:type="spellStart"/>
      <w:r w:rsidRPr="00FC2839">
        <w:rPr>
          <w:rFonts w:ascii="Times New Roman" w:hAnsi="Times New Roman" w:cs="Times New Roman"/>
          <w:sz w:val="32"/>
          <w:szCs w:val="32"/>
          <w:lang w:val="pl-PL"/>
        </w:rPr>
        <w:t>solwerów</w:t>
      </w:r>
      <w:proofErr w:type="spellEnd"/>
      <w:r w:rsidRPr="00FC2839">
        <w:rPr>
          <w:rFonts w:ascii="Times New Roman" w:hAnsi="Times New Roman" w:cs="Times New Roman"/>
          <w:sz w:val="32"/>
          <w:szCs w:val="32"/>
          <w:lang w:val="pl-PL"/>
        </w:rPr>
        <w:t xml:space="preserve"> układów równań liniowych wykonywanych na heterogenicznych architekturach sprzętowych”</w:t>
      </w:r>
    </w:p>
    <w:p w:rsidR="001505DE" w:rsidRPr="00FC2839" w:rsidRDefault="001505DE" w:rsidP="00FC2839">
      <w:pPr>
        <w:spacing w:line="240" w:lineRule="auto"/>
        <w:jc w:val="center"/>
        <w:rPr>
          <w:rFonts w:ascii="Times New Roman" w:hAnsi="Times New Roman" w:cs="Times New Roman"/>
          <w:b/>
          <w:lang w:val="pl-PL"/>
        </w:rPr>
      </w:pP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Imię i nazwisko dyplomanta:</w:t>
      </w:r>
      <w:r w:rsidRPr="00FC2839">
        <w:rPr>
          <w:rFonts w:ascii="Times New Roman" w:hAnsi="Times New Roman" w:cs="Times New Roman"/>
          <w:b/>
          <w:lang w:val="pl-PL"/>
        </w:rPr>
        <w:tab/>
      </w:r>
      <w:r w:rsidRPr="00FC2839">
        <w:rPr>
          <w:rFonts w:ascii="Times New Roman" w:hAnsi="Times New Roman" w:cs="Times New Roman"/>
          <w:b/>
          <w:lang w:val="pl-PL"/>
        </w:rPr>
        <w:tab/>
        <w:t>Mateusz Szewczyk</w:t>
      </w: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Kierunek studiów:</w:t>
      </w:r>
      <w:r w:rsidRPr="00FC2839">
        <w:rPr>
          <w:rFonts w:ascii="Times New Roman" w:hAnsi="Times New Roman" w:cs="Times New Roman"/>
          <w:b/>
          <w:lang w:val="pl-PL"/>
        </w:rPr>
        <w:t xml:space="preserve"> </w:t>
      </w:r>
      <w:r w:rsidRPr="00FC2839">
        <w:rPr>
          <w:rFonts w:ascii="Times New Roman" w:hAnsi="Times New Roman" w:cs="Times New Roman"/>
          <w:b/>
          <w:lang w:val="pl-PL"/>
        </w:rPr>
        <w:tab/>
      </w:r>
      <w:r w:rsidRPr="00FC2839">
        <w:rPr>
          <w:rFonts w:ascii="Times New Roman" w:hAnsi="Times New Roman" w:cs="Times New Roman"/>
          <w:b/>
          <w:lang w:val="pl-PL"/>
        </w:rPr>
        <w:tab/>
      </w:r>
      <w:r w:rsidRPr="00FC2839">
        <w:rPr>
          <w:rFonts w:ascii="Times New Roman" w:hAnsi="Times New Roman" w:cs="Times New Roman"/>
          <w:b/>
          <w:lang w:val="pl-PL"/>
        </w:rPr>
        <w:tab/>
        <w:t>Informatyka Stosowana</w:t>
      </w:r>
    </w:p>
    <w:p w:rsidR="001505DE" w:rsidRPr="00FC2839" w:rsidRDefault="001505DE" w:rsidP="00FC2839">
      <w:pPr>
        <w:spacing w:line="240" w:lineRule="auto"/>
        <w:ind w:left="567"/>
        <w:rPr>
          <w:rFonts w:ascii="Times New Roman" w:hAnsi="Times New Roman" w:cs="Times New Roman"/>
          <w:b/>
          <w:lang w:val="pl-PL"/>
        </w:rPr>
      </w:pPr>
      <w:r w:rsidRPr="00FC2839">
        <w:rPr>
          <w:rFonts w:ascii="Times New Roman" w:hAnsi="Times New Roman" w:cs="Times New Roman"/>
          <w:lang w:val="pl-PL"/>
        </w:rPr>
        <w:t xml:space="preserve">Profil dyplomowania: </w:t>
      </w:r>
      <w:r w:rsidRPr="00FC2839">
        <w:rPr>
          <w:rFonts w:ascii="Times New Roman" w:hAnsi="Times New Roman" w:cs="Times New Roman"/>
          <w:lang w:val="pl-PL"/>
        </w:rPr>
        <w:tab/>
      </w:r>
      <w:r w:rsidRPr="00FC2839">
        <w:rPr>
          <w:rFonts w:ascii="Times New Roman" w:hAnsi="Times New Roman" w:cs="Times New Roman"/>
          <w:b/>
          <w:lang w:val="pl-PL"/>
        </w:rPr>
        <w:tab/>
      </w:r>
      <w:r w:rsidR="00FC2839" w:rsidRPr="00FC2839">
        <w:rPr>
          <w:rFonts w:ascii="Times New Roman" w:hAnsi="Times New Roman" w:cs="Times New Roman"/>
          <w:b/>
          <w:lang w:val="pl-PL"/>
        </w:rPr>
        <w:tab/>
        <w:t>Modelowanie i Technologie Informacyjne</w:t>
      </w:r>
    </w:p>
    <w:p w:rsidR="001505DE" w:rsidRPr="00FC2839" w:rsidRDefault="001505DE" w:rsidP="00FC2839">
      <w:pPr>
        <w:spacing w:line="240" w:lineRule="auto"/>
        <w:ind w:left="567"/>
        <w:rPr>
          <w:rFonts w:ascii="Times New Roman" w:hAnsi="Times New Roman" w:cs="Times New Roman"/>
          <w:lang w:val="pl-PL"/>
        </w:rPr>
      </w:pPr>
      <w:r w:rsidRPr="00FC2839">
        <w:rPr>
          <w:rFonts w:ascii="Times New Roman" w:hAnsi="Times New Roman" w:cs="Times New Roman"/>
          <w:lang w:val="pl-PL"/>
        </w:rPr>
        <w:t>Nr albumu:</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b/>
          <w:lang w:val="pl-PL"/>
        </w:rPr>
        <w:t>240197</w:t>
      </w:r>
    </w:p>
    <w:p w:rsidR="001505DE" w:rsidRPr="00FC2839" w:rsidRDefault="001505DE" w:rsidP="00FC2839">
      <w:pPr>
        <w:spacing w:line="240" w:lineRule="auto"/>
        <w:ind w:left="567"/>
        <w:rPr>
          <w:rFonts w:ascii="Times New Roman" w:hAnsi="Times New Roman" w:cs="Times New Roman"/>
          <w:lang w:val="pl-PL"/>
        </w:rPr>
      </w:pPr>
      <w:r w:rsidRPr="00FC2839">
        <w:rPr>
          <w:rFonts w:ascii="Times New Roman" w:hAnsi="Times New Roman" w:cs="Times New Roman"/>
          <w:lang w:val="pl-PL"/>
        </w:rPr>
        <w:t xml:space="preserve">Opiekun: </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 xml:space="preserve">dr inż. Łukasz </w:t>
      </w:r>
      <w:proofErr w:type="spellStart"/>
      <w:r w:rsidRPr="00FC2839">
        <w:rPr>
          <w:rFonts w:ascii="Times New Roman" w:hAnsi="Times New Roman" w:cs="Times New Roman"/>
          <w:lang w:val="pl-PL"/>
        </w:rPr>
        <w:t>Rauch</w:t>
      </w:r>
      <w:proofErr w:type="spellEnd"/>
    </w:p>
    <w:p w:rsidR="001505DE" w:rsidRPr="00FC2839" w:rsidRDefault="001505DE" w:rsidP="00FC2839">
      <w:pPr>
        <w:spacing w:line="240" w:lineRule="auto"/>
        <w:jc w:val="center"/>
        <w:rPr>
          <w:rFonts w:ascii="Times New Roman" w:hAnsi="Times New Roman" w:cs="Times New Roman"/>
          <w:lang w:val="pl-PL"/>
        </w:rPr>
      </w:pPr>
      <w:r w:rsidRPr="00FC2839">
        <w:rPr>
          <w:rFonts w:ascii="Times New Roman" w:hAnsi="Times New Roman" w:cs="Times New Roman"/>
          <w:lang w:val="pl-PL"/>
        </w:rPr>
        <w:t>Podpis dyplomanta:</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Podpis opiekuna:</w:t>
      </w:r>
    </w:p>
    <w:p w:rsidR="001505DE" w:rsidRPr="00FC2839" w:rsidRDefault="001505DE" w:rsidP="00FC2839">
      <w:pPr>
        <w:spacing w:line="240" w:lineRule="auto"/>
        <w:jc w:val="center"/>
        <w:rPr>
          <w:rFonts w:ascii="Times New Roman" w:hAnsi="Times New Roman" w:cs="Times New Roman"/>
          <w:b/>
          <w:i/>
          <w:lang w:val="pl-PL"/>
        </w:rPr>
      </w:pPr>
    </w:p>
    <w:p w:rsidR="001505DE" w:rsidRPr="00FC2839" w:rsidRDefault="001505DE" w:rsidP="00FC2839">
      <w:pPr>
        <w:spacing w:line="240" w:lineRule="auto"/>
        <w:jc w:val="center"/>
        <w:rPr>
          <w:rFonts w:ascii="Times New Roman" w:hAnsi="Times New Roman" w:cs="Times New Roman"/>
          <w:lang w:val="pl-PL"/>
        </w:rPr>
      </w:pPr>
      <w:r w:rsidRPr="00FC2839">
        <w:rPr>
          <w:rFonts w:ascii="Times New Roman" w:hAnsi="Times New Roman" w:cs="Times New Roman"/>
          <w:lang w:val="pl-PL" w:eastAsia="pl-PL"/>
        </w:rPr>
        <mc:AlternateContent>
          <mc:Choice Requires="wps">
            <w:drawing>
              <wp:anchor distT="0" distB="0" distL="114300" distR="114300" simplePos="0" relativeHeight="251659264" behindDoc="0" locked="0" layoutInCell="1" allowOverlap="1" wp14:anchorId="06ABAC70" wp14:editId="0302EE94">
                <wp:simplePos x="0" y="0"/>
                <wp:positionH relativeFrom="column">
                  <wp:posOffset>2286000</wp:posOffset>
                </wp:positionH>
                <wp:positionV relativeFrom="paragraph">
                  <wp:posOffset>452755</wp:posOffset>
                </wp:positionV>
                <wp:extent cx="800100" cy="228600"/>
                <wp:effectExtent l="9525" t="5080" r="9525" b="1397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1505DE" w:rsidRDefault="001505DE" w:rsidP="001505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Pole tekstowe 3" o:spid="_x0000_s1026" type="#_x0000_t202" style="position:absolute;left:0;text-align:left;margin-left:180pt;margin-top:35.6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" strokecolor="white">
                <v:textbox>
                  <w:txbxContent>
                    <w:p w:rsidR="001505DE" w:rsidRDefault="001505DE" w:rsidP="001505DE"/>
                  </w:txbxContent>
                </v:textbox>
              </v:shape>
            </w:pict>
          </mc:Fallback>
        </mc:AlternateContent>
      </w:r>
      <w:r w:rsidRPr="00FC2839">
        <w:rPr>
          <w:rFonts w:ascii="Times New Roman" w:hAnsi="Times New Roman" w:cs="Times New Roman"/>
          <w:lang w:val="pl-PL"/>
        </w:rPr>
        <w:t>Kraków 2013</w:t>
      </w:r>
    </w:p>
    <w:p w:rsidR="001505DE" w:rsidRPr="00FC2839" w:rsidRDefault="001505DE" w:rsidP="001505DE">
      <w:pPr>
        <w:spacing w:before="100" w:beforeAutospacing="1" w:after="100" w:afterAutospacing="1" w:line="360" w:lineRule="auto"/>
        <w:ind w:left="720"/>
        <w:jc w:val="center"/>
        <w:rPr>
          <w:rFonts w:ascii="Times New Roman" w:hAnsi="Times New Roman" w:cs="Times New Roman"/>
          <w:i/>
          <w:lang w:val="pl-PL"/>
        </w:rPr>
      </w:pPr>
      <w:r w:rsidRPr="00FC2839">
        <w:rPr>
          <w:rFonts w:ascii="Times New Roman" w:hAnsi="Times New Roman" w:cs="Times New Roman"/>
          <w:b/>
          <w:i/>
          <w:lang w:val="pl-PL"/>
        </w:rPr>
        <w:lastRenderedPageBreak/>
        <w:t>Oświadczam, świadomy(-a) odpowiedzialności karnej za poświadczenie nieprawdy, że niniejszy projekt inżynierski wykonałem(-</w:t>
      </w:r>
      <w:proofErr w:type="spellStart"/>
      <w:r w:rsidRPr="00FC2839">
        <w:rPr>
          <w:rFonts w:ascii="Times New Roman" w:hAnsi="Times New Roman" w:cs="Times New Roman"/>
          <w:b/>
          <w:i/>
          <w:lang w:val="pl-PL"/>
        </w:rPr>
        <w:t>am</w:t>
      </w:r>
      <w:proofErr w:type="spellEnd"/>
      <w:r w:rsidRPr="00FC2839">
        <w:rPr>
          <w:rFonts w:ascii="Times New Roman" w:hAnsi="Times New Roman" w:cs="Times New Roman"/>
          <w:b/>
          <w:i/>
          <w:lang w:val="pl-PL"/>
        </w:rPr>
        <w:t>) osobiście i samodzielnie i że nie korzystałem</w:t>
      </w:r>
      <w:r w:rsidR="00FC2839" w:rsidRPr="00FC2839">
        <w:rPr>
          <w:rFonts w:ascii="Times New Roman" w:hAnsi="Times New Roman" w:cs="Times New Roman"/>
          <w:b/>
          <w:i/>
          <w:lang w:val="pl-PL"/>
        </w:rPr>
        <w:t xml:space="preserve"> </w:t>
      </w:r>
      <w:r w:rsidRPr="00FC2839">
        <w:rPr>
          <w:rFonts w:ascii="Times New Roman" w:hAnsi="Times New Roman" w:cs="Times New Roman"/>
          <w:b/>
          <w:i/>
          <w:lang w:val="pl-PL"/>
        </w:rPr>
        <w:t>(-</w:t>
      </w:r>
      <w:proofErr w:type="spellStart"/>
      <w:r w:rsidRPr="00FC2839">
        <w:rPr>
          <w:rFonts w:ascii="Times New Roman" w:hAnsi="Times New Roman" w:cs="Times New Roman"/>
          <w:b/>
          <w:i/>
          <w:lang w:val="pl-PL"/>
        </w:rPr>
        <w:t>am</w:t>
      </w:r>
      <w:proofErr w:type="spellEnd"/>
      <w:r w:rsidRPr="00FC2839">
        <w:rPr>
          <w:rFonts w:ascii="Times New Roman" w:hAnsi="Times New Roman" w:cs="Times New Roman"/>
          <w:b/>
          <w:i/>
          <w:lang w:val="pl-PL"/>
        </w:rPr>
        <w:t>) ze źródeł innych niż wymienione w pracy.</w:t>
      </w: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p>
    <w:p w:rsidR="001505DE" w:rsidRPr="00FC2839" w:rsidRDefault="001505DE" w:rsidP="001505DE">
      <w:pPr>
        <w:spacing w:line="360" w:lineRule="auto"/>
        <w:jc w:val="center"/>
        <w:rPr>
          <w:rFonts w:ascii="Times New Roman" w:hAnsi="Times New Roman" w:cs="Times New Roman"/>
          <w:lang w:val="pl-PL"/>
        </w:rPr>
      </w:pPr>
      <w:r w:rsidRPr="00FC2839">
        <w:rPr>
          <w:rFonts w:ascii="Times New Roman" w:hAnsi="Times New Roman" w:cs="Times New Roman"/>
          <w:lang w:val="pl-PL"/>
        </w:rPr>
        <w:t>Kraków, dnia ………….…</w:t>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r>
      <w:r w:rsidRPr="00FC2839">
        <w:rPr>
          <w:rFonts w:ascii="Times New Roman" w:hAnsi="Times New Roman" w:cs="Times New Roman"/>
          <w:lang w:val="pl-PL"/>
        </w:rPr>
        <w:tab/>
        <w:t>Podpis dyplomanta…………….</w:t>
      </w: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color w:val="FF0000"/>
          <w:lang w:val="pl-PL"/>
        </w:rPr>
      </w:pPr>
    </w:p>
    <w:p w:rsidR="00FC2839" w:rsidRPr="00FC2839" w:rsidRDefault="00FC2839">
      <w:pPr>
        <w:rPr>
          <w:rFonts w:ascii="Times New Roman" w:hAnsi="Times New Roman" w:cs="Times New Roman"/>
          <w:color w:val="FF0000"/>
          <w:lang w:val="pl-PL"/>
        </w:rPr>
      </w:pPr>
      <w:r w:rsidRPr="00FC2839">
        <w:rPr>
          <w:rFonts w:ascii="Times New Roman" w:hAnsi="Times New Roman" w:cs="Times New Roman"/>
          <w:color w:val="FF0000"/>
          <w:lang w:val="pl-PL"/>
        </w:rPr>
        <w:br w:type="page"/>
      </w:r>
    </w:p>
    <w:sdt>
      <w:sdtPr>
        <w:rPr>
          <w:rFonts w:ascii="Times New Roman" w:eastAsiaTheme="minorHAnsi" w:hAnsi="Times New Roman" w:cs="Times New Roman"/>
          <w:color w:val="auto"/>
          <w:sz w:val="22"/>
          <w:szCs w:val="22"/>
          <w:lang w:val="pl-PL" w:eastAsia="en-US"/>
        </w:rPr>
        <w:id w:val="1727332039"/>
        <w:docPartObj>
          <w:docPartGallery w:val="Table of Contents"/>
          <w:docPartUnique/>
        </w:docPartObj>
      </w:sdtPr>
      <w:sdtEndPr>
        <w:rPr>
          <w:b/>
          <w:bCs/>
        </w:rPr>
      </w:sdtEndPr>
      <w:sdtContent>
        <w:p w:rsidR="001505DE" w:rsidRPr="00FC2839" w:rsidRDefault="001505DE" w:rsidP="001505DE">
          <w:pPr>
            <w:pStyle w:val="Nagwekspisutreci"/>
            <w:spacing w:line="360" w:lineRule="auto"/>
            <w:jc w:val="both"/>
            <w:rPr>
              <w:rFonts w:ascii="Times New Roman" w:hAnsi="Times New Roman" w:cs="Times New Roman"/>
              <w:lang w:val="pl-PL"/>
            </w:rPr>
          </w:pPr>
          <w:r w:rsidRPr="00FC2839">
            <w:rPr>
              <w:rFonts w:ascii="Times New Roman" w:hAnsi="Times New Roman" w:cs="Times New Roman"/>
              <w:lang w:val="pl-PL"/>
            </w:rPr>
            <w:t>Spis treści</w:t>
          </w:r>
        </w:p>
        <w:p w:rsidR="00FC692B" w:rsidRDefault="001505DE">
          <w:pPr>
            <w:pStyle w:val="Spistreci1"/>
            <w:tabs>
              <w:tab w:val="left" w:pos="440"/>
              <w:tab w:val="right" w:leader="dot" w:pos="9016"/>
            </w:tabs>
            <w:rPr>
              <w:rFonts w:eastAsiaTheme="minorEastAsia"/>
              <w:noProof/>
              <w:lang w:val="pl-PL" w:eastAsia="pl-PL"/>
            </w:rPr>
          </w:pP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TOC \o "1-3" \h \z \u </w:instrText>
          </w:r>
          <w:r w:rsidRPr="00FC2839">
            <w:rPr>
              <w:rFonts w:ascii="Times New Roman" w:hAnsi="Times New Roman" w:cs="Times New Roman"/>
              <w:lang w:val="pl-PL"/>
            </w:rPr>
            <w:fldChar w:fldCharType="separate"/>
          </w:r>
          <w:hyperlink w:anchor="_Toc374952264" w:history="1">
            <w:r w:rsidR="00FC692B" w:rsidRPr="00347576">
              <w:rPr>
                <w:rStyle w:val="Hipercze"/>
                <w:noProof/>
                <w:lang w:val="pl-PL"/>
              </w:rPr>
              <w:t>1.</w:t>
            </w:r>
            <w:r w:rsidR="00FC692B">
              <w:rPr>
                <w:rFonts w:eastAsiaTheme="minorEastAsia"/>
                <w:noProof/>
                <w:lang w:val="pl-PL" w:eastAsia="pl-PL"/>
              </w:rPr>
              <w:tab/>
            </w:r>
            <w:r w:rsidR="00FC692B" w:rsidRPr="00347576">
              <w:rPr>
                <w:rStyle w:val="Hipercze"/>
                <w:noProof/>
                <w:lang w:val="pl-PL"/>
              </w:rPr>
              <w:t>Wstęp</w:t>
            </w:r>
            <w:r w:rsidR="00FC692B">
              <w:rPr>
                <w:noProof/>
                <w:webHidden/>
              </w:rPr>
              <w:tab/>
            </w:r>
            <w:r w:rsidR="00FC692B">
              <w:rPr>
                <w:noProof/>
                <w:webHidden/>
              </w:rPr>
              <w:fldChar w:fldCharType="begin"/>
            </w:r>
            <w:r w:rsidR="00FC692B">
              <w:rPr>
                <w:noProof/>
                <w:webHidden/>
              </w:rPr>
              <w:instrText xml:space="preserve"> PAGEREF _Toc374952264 \h </w:instrText>
            </w:r>
            <w:r w:rsidR="00FC692B">
              <w:rPr>
                <w:noProof/>
                <w:webHidden/>
              </w:rPr>
            </w:r>
            <w:r w:rsidR="00FC692B">
              <w:rPr>
                <w:noProof/>
                <w:webHidden/>
              </w:rPr>
              <w:fldChar w:fldCharType="separate"/>
            </w:r>
            <w:r w:rsidR="00FC692B">
              <w:rPr>
                <w:noProof/>
                <w:webHidden/>
              </w:rPr>
              <w:t>4</w:t>
            </w:r>
            <w:r w:rsidR="00FC692B">
              <w:rPr>
                <w:noProof/>
                <w:webHidden/>
              </w:rPr>
              <w:fldChar w:fldCharType="end"/>
            </w:r>
          </w:hyperlink>
        </w:p>
        <w:p w:rsidR="00FC692B" w:rsidRDefault="00FC692B">
          <w:pPr>
            <w:pStyle w:val="Spistreci1"/>
            <w:tabs>
              <w:tab w:val="left" w:pos="440"/>
              <w:tab w:val="right" w:leader="dot" w:pos="9016"/>
            </w:tabs>
            <w:rPr>
              <w:rFonts w:eastAsiaTheme="minorEastAsia"/>
              <w:noProof/>
              <w:lang w:val="pl-PL" w:eastAsia="pl-PL"/>
            </w:rPr>
          </w:pPr>
          <w:hyperlink w:anchor="_Toc374952265" w:history="1">
            <w:r w:rsidRPr="00347576">
              <w:rPr>
                <w:rStyle w:val="Hipercze"/>
                <w:noProof/>
                <w:lang w:val="pl-PL"/>
              </w:rPr>
              <w:t>2.</w:t>
            </w:r>
            <w:r>
              <w:rPr>
                <w:rFonts w:eastAsiaTheme="minorEastAsia"/>
                <w:noProof/>
                <w:lang w:val="pl-PL" w:eastAsia="pl-PL"/>
              </w:rPr>
              <w:tab/>
            </w:r>
            <w:r w:rsidRPr="00347576">
              <w:rPr>
                <w:rStyle w:val="Hipercze"/>
                <w:noProof/>
                <w:lang w:val="pl-PL"/>
              </w:rPr>
              <w:t>Heterogeniczne platformy obliczeniowe.</w:t>
            </w:r>
            <w:r>
              <w:rPr>
                <w:noProof/>
                <w:webHidden/>
              </w:rPr>
              <w:tab/>
            </w:r>
            <w:r>
              <w:rPr>
                <w:noProof/>
                <w:webHidden/>
              </w:rPr>
              <w:fldChar w:fldCharType="begin"/>
            </w:r>
            <w:r>
              <w:rPr>
                <w:noProof/>
                <w:webHidden/>
              </w:rPr>
              <w:instrText xml:space="preserve"> PAGEREF _Toc374952265 \h </w:instrText>
            </w:r>
            <w:r>
              <w:rPr>
                <w:noProof/>
                <w:webHidden/>
              </w:rPr>
            </w:r>
            <w:r>
              <w:rPr>
                <w:noProof/>
                <w:webHidden/>
              </w:rPr>
              <w:fldChar w:fldCharType="separate"/>
            </w:r>
            <w:r>
              <w:rPr>
                <w:noProof/>
                <w:webHidden/>
              </w:rPr>
              <w:t>5</w:t>
            </w:r>
            <w:r>
              <w:rPr>
                <w:noProof/>
                <w:webHidden/>
              </w:rPr>
              <w:fldChar w:fldCharType="end"/>
            </w:r>
          </w:hyperlink>
        </w:p>
        <w:p w:rsidR="00FC692B" w:rsidRDefault="00FC692B">
          <w:pPr>
            <w:pStyle w:val="Spistreci2"/>
            <w:tabs>
              <w:tab w:val="left" w:pos="880"/>
              <w:tab w:val="right" w:leader="dot" w:pos="9016"/>
            </w:tabs>
            <w:rPr>
              <w:rFonts w:eastAsiaTheme="minorEastAsia"/>
              <w:noProof/>
              <w:lang w:val="pl-PL" w:eastAsia="pl-PL"/>
            </w:rPr>
          </w:pPr>
          <w:hyperlink w:anchor="_Toc374952266" w:history="1">
            <w:r w:rsidRPr="00347576">
              <w:rPr>
                <w:rStyle w:val="Hipercze"/>
                <w:rFonts w:ascii="Times New Roman" w:hAnsi="Times New Roman" w:cs="Times New Roman"/>
                <w:noProof/>
                <w:lang w:val="pl-PL"/>
              </w:rPr>
              <w:t>2.1.</w:t>
            </w:r>
            <w:r>
              <w:rPr>
                <w:rFonts w:eastAsiaTheme="minorEastAsia"/>
                <w:noProof/>
                <w:lang w:val="pl-PL" w:eastAsia="pl-PL"/>
              </w:rPr>
              <w:tab/>
            </w:r>
            <w:r w:rsidRPr="00347576">
              <w:rPr>
                <w:rStyle w:val="Hipercze"/>
                <w:rFonts w:ascii="Times New Roman" w:hAnsi="Times New Roman" w:cs="Times New Roman"/>
                <w:noProof/>
                <w:lang w:val="pl-PL"/>
              </w:rPr>
              <w:t>Porównanie wydajności oraz energochłonności procesorów CPU z procesorami graficznymi GPU.</w:t>
            </w:r>
            <w:r>
              <w:rPr>
                <w:noProof/>
                <w:webHidden/>
              </w:rPr>
              <w:tab/>
            </w:r>
            <w:r>
              <w:rPr>
                <w:noProof/>
                <w:webHidden/>
              </w:rPr>
              <w:fldChar w:fldCharType="begin"/>
            </w:r>
            <w:r>
              <w:rPr>
                <w:noProof/>
                <w:webHidden/>
              </w:rPr>
              <w:instrText xml:space="preserve"> PAGEREF _Toc374952266 \h </w:instrText>
            </w:r>
            <w:r>
              <w:rPr>
                <w:noProof/>
                <w:webHidden/>
              </w:rPr>
            </w:r>
            <w:r>
              <w:rPr>
                <w:noProof/>
                <w:webHidden/>
              </w:rPr>
              <w:fldChar w:fldCharType="separate"/>
            </w:r>
            <w:r>
              <w:rPr>
                <w:noProof/>
                <w:webHidden/>
              </w:rPr>
              <w:t>5</w:t>
            </w:r>
            <w:r>
              <w:rPr>
                <w:noProof/>
                <w:webHidden/>
              </w:rPr>
              <w:fldChar w:fldCharType="end"/>
            </w:r>
          </w:hyperlink>
        </w:p>
        <w:p w:rsidR="00FC692B" w:rsidRDefault="00FC692B">
          <w:pPr>
            <w:pStyle w:val="Spistreci1"/>
            <w:tabs>
              <w:tab w:val="left" w:pos="440"/>
              <w:tab w:val="right" w:leader="dot" w:pos="9016"/>
            </w:tabs>
            <w:rPr>
              <w:rFonts w:eastAsiaTheme="minorEastAsia"/>
              <w:noProof/>
              <w:lang w:val="pl-PL" w:eastAsia="pl-PL"/>
            </w:rPr>
          </w:pPr>
          <w:hyperlink w:anchor="_Toc374952267" w:history="1">
            <w:r w:rsidRPr="00347576">
              <w:rPr>
                <w:rStyle w:val="Hipercze"/>
                <w:noProof/>
                <w:lang w:val="pl-PL"/>
              </w:rPr>
              <w:t>3.</w:t>
            </w:r>
            <w:r>
              <w:rPr>
                <w:rFonts w:eastAsiaTheme="minorEastAsia"/>
                <w:noProof/>
                <w:lang w:val="pl-PL" w:eastAsia="pl-PL"/>
              </w:rPr>
              <w:tab/>
            </w:r>
            <w:r w:rsidRPr="00347576">
              <w:rPr>
                <w:rStyle w:val="Hipercze"/>
                <w:noProof/>
                <w:lang w:val="pl-PL"/>
              </w:rPr>
              <w:t>Przegląd solwerów układów równań liniowych</w:t>
            </w:r>
            <w:r>
              <w:rPr>
                <w:noProof/>
                <w:webHidden/>
              </w:rPr>
              <w:tab/>
            </w:r>
            <w:r>
              <w:rPr>
                <w:noProof/>
                <w:webHidden/>
              </w:rPr>
              <w:fldChar w:fldCharType="begin"/>
            </w:r>
            <w:r>
              <w:rPr>
                <w:noProof/>
                <w:webHidden/>
              </w:rPr>
              <w:instrText xml:space="preserve"> PAGEREF _Toc374952267 \h </w:instrText>
            </w:r>
            <w:r>
              <w:rPr>
                <w:noProof/>
                <w:webHidden/>
              </w:rPr>
            </w:r>
            <w:r>
              <w:rPr>
                <w:noProof/>
                <w:webHidden/>
              </w:rPr>
              <w:fldChar w:fldCharType="separate"/>
            </w:r>
            <w:r>
              <w:rPr>
                <w:noProof/>
                <w:webHidden/>
              </w:rPr>
              <w:t>9</w:t>
            </w:r>
            <w:r>
              <w:rPr>
                <w:noProof/>
                <w:webHidden/>
              </w:rPr>
              <w:fldChar w:fldCharType="end"/>
            </w:r>
          </w:hyperlink>
        </w:p>
        <w:p w:rsidR="00FC692B" w:rsidRDefault="00FC692B">
          <w:pPr>
            <w:pStyle w:val="Spistreci2"/>
            <w:tabs>
              <w:tab w:val="left" w:pos="880"/>
              <w:tab w:val="right" w:leader="dot" w:pos="9016"/>
            </w:tabs>
            <w:rPr>
              <w:rFonts w:eastAsiaTheme="minorEastAsia"/>
              <w:noProof/>
              <w:lang w:val="pl-PL" w:eastAsia="pl-PL"/>
            </w:rPr>
          </w:pPr>
          <w:hyperlink w:anchor="_Toc374952268" w:history="1">
            <w:r w:rsidRPr="00347576">
              <w:rPr>
                <w:rStyle w:val="Hipercze"/>
                <w:rFonts w:ascii="Times New Roman" w:hAnsi="Times New Roman" w:cs="Times New Roman"/>
                <w:noProof/>
                <w:lang w:val="pl-PL"/>
              </w:rPr>
              <w:t>3.1.</w:t>
            </w:r>
            <w:r>
              <w:rPr>
                <w:rFonts w:eastAsiaTheme="minorEastAsia"/>
                <w:noProof/>
                <w:lang w:val="pl-PL" w:eastAsia="pl-PL"/>
              </w:rPr>
              <w:tab/>
            </w:r>
            <w:r w:rsidRPr="00347576">
              <w:rPr>
                <w:rStyle w:val="Hipercze"/>
                <w:rFonts w:ascii="Times New Roman" w:hAnsi="Times New Roman" w:cs="Times New Roman"/>
                <w:noProof/>
                <w:lang w:val="pl-PL"/>
              </w:rPr>
              <w:t>Solwery iteracyjne</w:t>
            </w:r>
            <w:r>
              <w:rPr>
                <w:noProof/>
                <w:webHidden/>
              </w:rPr>
              <w:tab/>
            </w:r>
            <w:r>
              <w:rPr>
                <w:noProof/>
                <w:webHidden/>
              </w:rPr>
              <w:fldChar w:fldCharType="begin"/>
            </w:r>
            <w:r>
              <w:rPr>
                <w:noProof/>
                <w:webHidden/>
              </w:rPr>
              <w:instrText xml:space="preserve"> PAGEREF _Toc374952268 \h </w:instrText>
            </w:r>
            <w:r>
              <w:rPr>
                <w:noProof/>
                <w:webHidden/>
              </w:rPr>
            </w:r>
            <w:r>
              <w:rPr>
                <w:noProof/>
                <w:webHidden/>
              </w:rPr>
              <w:fldChar w:fldCharType="separate"/>
            </w:r>
            <w:r>
              <w:rPr>
                <w:noProof/>
                <w:webHidden/>
              </w:rPr>
              <w:t>9</w:t>
            </w:r>
            <w:r>
              <w:rPr>
                <w:noProof/>
                <w:webHidden/>
              </w:rPr>
              <w:fldChar w:fldCharType="end"/>
            </w:r>
          </w:hyperlink>
        </w:p>
        <w:p w:rsidR="00FC692B" w:rsidRDefault="00FC692B">
          <w:pPr>
            <w:pStyle w:val="Spistreci2"/>
            <w:tabs>
              <w:tab w:val="left" w:pos="880"/>
              <w:tab w:val="right" w:leader="dot" w:pos="9016"/>
            </w:tabs>
            <w:rPr>
              <w:rFonts w:eastAsiaTheme="minorEastAsia"/>
              <w:noProof/>
              <w:lang w:val="pl-PL" w:eastAsia="pl-PL"/>
            </w:rPr>
          </w:pPr>
          <w:hyperlink w:anchor="_Toc374952269" w:history="1">
            <w:r w:rsidRPr="00347576">
              <w:rPr>
                <w:rStyle w:val="Hipercze"/>
                <w:rFonts w:ascii="Times New Roman" w:hAnsi="Times New Roman" w:cs="Times New Roman"/>
                <w:noProof/>
                <w:lang w:val="pl-PL"/>
              </w:rPr>
              <w:t>3.2.</w:t>
            </w:r>
            <w:r>
              <w:rPr>
                <w:rFonts w:eastAsiaTheme="minorEastAsia"/>
                <w:noProof/>
                <w:lang w:val="pl-PL" w:eastAsia="pl-PL"/>
              </w:rPr>
              <w:tab/>
            </w:r>
            <w:r w:rsidRPr="00347576">
              <w:rPr>
                <w:rStyle w:val="Hipercze"/>
                <w:rFonts w:ascii="Times New Roman" w:hAnsi="Times New Roman" w:cs="Times New Roman"/>
                <w:noProof/>
                <w:lang w:val="pl-PL"/>
              </w:rPr>
              <w:t>Solwery bezpośredni</w:t>
            </w:r>
            <w:r>
              <w:rPr>
                <w:noProof/>
                <w:webHidden/>
              </w:rPr>
              <w:tab/>
            </w:r>
            <w:r>
              <w:rPr>
                <w:noProof/>
                <w:webHidden/>
              </w:rPr>
              <w:fldChar w:fldCharType="begin"/>
            </w:r>
            <w:r>
              <w:rPr>
                <w:noProof/>
                <w:webHidden/>
              </w:rPr>
              <w:instrText xml:space="preserve"> PAGEREF _Toc374952269 \h </w:instrText>
            </w:r>
            <w:r>
              <w:rPr>
                <w:noProof/>
                <w:webHidden/>
              </w:rPr>
            </w:r>
            <w:r>
              <w:rPr>
                <w:noProof/>
                <w:webHidden/>
              </w:rPr>
              <w:fldChar w:fldCharType="separate"/>
            </w:r>
            <w:r>
              <w:rPr>
                <w:noProof/>
                <w:webHidden/>
              </w:rPr>
              <w:t>11</w:t>
            </w:r>
            <w:r>
              <w:rPr>
                <w:noProof/>
                <w:webHidden/>
              </w:rPr>
              <w:fldChar w:fldCharType="end"/>
            </w:r>
          </w:hyperlink>
        </w:p>
        <w:p w:rsidR="00FC692B" w:rsidRDefault="00FC692B">
          <w:pPr>
            <w:pStyle w:val="Spistreci1"/>
            <w:tabs>
              <w:tab w:val="left" w:pos="440"/>
              <w:tab w:val="right" w:leader="dot" w:pos="9016"/>
            </w:tabs>
            <w:rPr>
              <w:rFonts w:eastAsiaTheme="minorEastAsia"/>
              <w:noProof/>
              <w:lang w:val="pl-PL" w:eastAsia="pl-PL"/>
            </w:rPr>
          </w:pPr>
          <w:hyperlink w:anchor="_Toc374952270" w:history="1">
            <w:r w:rsidRPr="00347576">
              <w:rPr>
                <w:rStyle w:val="Hipercze"/>
                <w:noProof/>
                <w:lang w:val="pl-PL"/>
              </w:rPr>
              <w:t>4.</w:t>
            </w:r>
            <w:r>
              <w:rPr>
                <w:rFonts w:eastAsiaTheme="minorEastAsia"/>
                <w:noProof/>
                <w:lang w:val="pl-PL" w:eastAsia="pl-PL"/>
              </w:rPr>
              <w:tab/>
            </w:r>
            <w:r w:rsidRPr="00347576">
              <w:rPr>
                <w:rStyle w:val="Hipercze"/>
                <w:noProof/>
                <w:lang w:val="pl-PL"/>
              </w:rPr>
              <w:t>Solwery wybrane do badań.</w:t>
            </w:r>
            <w:r>
              <w:rPr>
                <w:noProof/>
                <w:webHidden/>
              </w:rPr>
              <w:tab/>
            </w:r>
            <w:r>
              <w:rPr>
                <w:noProof/>
                <w:webHidden/>
              </w:rPr>
              <w:fldChar w:fldCharType="begin"/>
            </w:r>
            <w:r>
              <w:rPr>
                <w:noProof/>
                <w:webHidden/>
              </w:rPr>
              <w:instrText xml:space="preserve"> PAGEREF _Toc374952270 \h </w:instrText>
            </w:r>
            <w:r>
              <w:rPr>
                <w:noProof/>
                <w:webHidden/>
              </w:rPr>
            </w:r>
            <w:r>
              <w:rPr>
                <w:noProof/>
                <w:webHidden/>
              </w:rPr>
              <w:fldChar w:fldCharType="separate"/>
            </w:r>
            <w:r>
              <w:rPr>
                <w:noProof/>
                <w:webHidden/>
              </w:rPr>
              <w:t>13</w:t>
            </w:r>
            <w:r>
              <w:rPr>
                <w:noProof/>
                <w:webHidden/>
              </w:rPr>
              <w:fldChar w:fldCharType="end"/>
            </w:r>
          </w:hyperlink>
        </w:p>
        <w:p w:rsidR="00FC692B" w:rsidRDefault="00FC692B">
          <w:pPr>
            <w:pStyle w:val="Spistreci2"/>
            <w:tabs>
              <w:tab w:val="left" w:pos="880"/>
              <w:tab w:val="right" w:leader="dot" w:pos="9016"/>
            </w:tabs>
            <w:rPr>
              <w:rFonts w:eastAsiaTheme="minorEastAsia"/>
              <w:noProof/>
              <w:lang w:val="pl-PL" w:eastAsia="pl-PL"/>
            </w:rPr>
          </w:pPr>
          <w:hyperlink w:anchor="_Toc374952271" w:history="1">
            <w:r w:rsidRPr="00347576">
              <w:rPr>
                <w:rStyle w:val="Hipercze"/>
                <w:rFonts w:ascii="Times New Roman" w:hAnsi="Times New Roman" w:cs="Times New Roman"/>
                <w:noProof/>
                <w:lang w:val="pl-PL"/>
              </w:rPr>
              <w:t>4.1.</w:t>
            </w:r>
            <w:r>
              <w:rPr>
                <w:rFonts w:eastAsiaTheme="minorEastAsia"/>
                <w:noProof/>
                <w:lang w:val="pl-PL" w:eastAsia="pl-PL"/>
              </w:rPr>
              <w:tab/>
            </w:r>
            <w:r w:rsidRPr="00347576">
              <w:rPr>
                <w:rStyle w:val="Hipercze"/>
                <w:rFonts w:ascii="Times New Roman" w:hAnsi="Times New Roman" w:cs="Times New Roman"/>
                <w:noProof/>
                <w:lang w:val="pl-PL"/>
              </w:rPr>
              <w:t>ViennaCl</w:t>
            </w:r>
            <w:r>
              <w:rPr>
                <w:noProof/>
                <w:webHidden/>
              </w:rPr>
              <w:tab/>
            </w:r>
            <w:r>
              <w:rPr>
                <w:noProof/>
                <w:webHidden/>
              </w:rPr>
              <w:fldChar w:fldCharType="begin"/>
            </w:r>
            <w:r>
              <w:rPr>
                <w:noProof/>
                <w:webHidden/>
              </w:rPr>
              <w:instrText xml:space="preserve"> PAGEREF _Toc374952271 \h </w:instrText>
            </w:r>
            <w:r>
              <w:rPr>
                <w:noProof/>
                <w:webHidden/>
              </w:rPr>
            </w:r>
            <w:r>
              <w:rPr>
                <w:noProof/>
                <w:webHidden/>
              </w:rPr>
              <w:fldChar w:fldCharType="separate"/>
            </w:r>
            <w:r>
              <w:rPr>
                <w:noProof/>
                <w:webHidden/>
              </w:rPr>
              <w:t>13</w:t>
            </w:r>
            <w:r>
              <w:rPr>
                <w:noProof/>
                <w:webHidden/>
              </w:rPr>
              <w:fldChar w:fldCharType="end"/>
            </w:r>
          </w:hyperlink>
        </w:p>
        <w:p w:rsidR="00FC692B" w:rsidRDefault="00FC692B">
          <w:pPr>
            <w:pStyle w:val="Spistreci2"/>
            <w:tabs>
              <w:tab w:val="left" w:pos="880"/>
              <w:tab w:val="right" w:leader="dot" w:pos="9016"/>
            </w:tabs>
            <w:rPr>
              <w:rFonts w:eastAsiaTheme="minorEastAsia"/>
              <w:noProof/>
              <w:lang w:val="pl-PL" w:eastAsia="pl-PL"/>
            </w:rPr>
          </w:pPr>
          <w:hyperlink w:anchor="_Toc374952272" w:history="1">
            <w:r w:rsidRPr="00347576">
              <w:rPr>
                <w:rStyle w:val="Hipercze"/>
                <w:rFonts w:ascii="Times New Roman" w:hAnsi="Times New Roman" w:cs="Times New Roman"/>
                <w:noProof/>
                <w:lang w:val="pl-PL"/>
              </w:rPr>
              <w:t>4.2.</w:t>
            </w:r>
            <w:r>
              <w:rPr>
                <w:rFonts w:eastAsiaTheme="minorEastAsia"/>
                <w:noProof/>
                <w:lang w:val="pl-PL" w:eastAsia="pl-PL"/>
              </w:rPr>
              <w:tab/>
            </w:r>
            <w:r w:rsidRPr="00347576">
              <w:rPr>
                <w:rStyle w:val="Hipercze"/>
                <w:rFonts w:ascii="Times New Roman" w:hAnsi="Times New Roman" w:cs="Times New Roman"/>
                <w:noProof/>
                <w:lang w:val="pl-PL"/>
              </w:rPr>
              <w:t>Solwer Pawła Wala (jak opisać?)</w:t>
            </w:r>
            <w:r>
              <w:rPr>
                <w:noProof/>
                <w:webHidden/>
              </w:rPr>
              <w:tab/>
            </w:r>
            <w:r>
              <w:rPr>
                <w:noProof/>
                <w:webHidden/>
              </w:rPr>
              <w:fldChar w:fldCharType="begin"/>
            </w:r>
            <w:r>
              <w:rPr>
                <w:noProof/>
                <w:webHidden/>
              </w:rPr>
              <w:instrText xml:space="preserve"> PAGEREF _Toc374952272 \h </w:instrText>
            </w:r>
            <w:r>
              <w:rPr>
                <w:noProof/>
                <w:webHidden/>
              </w:rPr>
            </w:r>
            <w:r>
              <w:rPr>
                <w:noProof/>
                <w:webHidden/>
              </w:rPr>
              <w:fldChar w:fldCharType="separate"/>
            </w:r>
            <w:r>
              <w:rPr>
                <w:noProof/>
                <w:webHidden/>
              </w:rPr>
              <w:t>13</w:t>
            </w:r>
            <w:r>
              <w:rPr>
                <w:noProof/>
                <w:webHidden/>
              </w:rPr>
              <w:fldChar w:fldCharType="end"/>
            </w:r>
          </w:hyperlink>
        </w:p>
        <w:p w:rsidR="00FC692B" w:rsidRDefault="00FC692B">
          <w:pPr>
            <w:pStyle w:val="Spistreci2"/>
            <w:tabs>
              <w:tab w:val="left" w:pos="880"/>
              <w:tab w:val="right" w:leader="dot" w:pos="9016"/>
            </w:tabs>
            <w:rPr>
              <w:rFonts w:eastAsiaTheme="minorEastAsia"/>
              <w:noProof/>
              <w:lang w:val="pl-PL" w:eastAsia="pl-PL"/>
            </w:rPr>
          </w:pPr>
          <w:hyperlink w:anchor="_Toc374952273" w:history="1">
            <w:r w:rsidRPr="00347576">
              <w:rPr>
                <w:rStyle w:val="Hipercze"/>
                <w:rFonts w:ascii="Times New Roman" w:hAnsi="Times New Roman" w:cs="Times New Roman"/>
                <w:noProof/>
                <w:lang w:val="pl-PL"/>
              </w:rPr>
              <w:t>4.3.</w:t>
            </w:r>
            <w:r>
              <w:rPr>
                <w:rFonts w:eastAsiaTheme="minorEastAsia"/>
                <w:noProof/>
                <w:lang w:val="pl-PL" w:eastAsia="pl-PL"/>
              </w:rPr>
              <w:tab/>
            </w:r>
            <w:r w:rsidRPr="00347576">
              <w:rPr>
                <w:rStyle w:val="Hipercze"/>
                <w:rFonts w:ascii="Times New Roman" w:hAnsi="Times New Roman" w:cs="Times New Roman"/>
                <w:noProof/>
                <w:lang w:val="pl-PL"/>
              </w:rPr>
              <w:t>Porównanie wybranych solwerów.</w:t>
            </w:r>
            <w:r>
              <w:rPr>
                <w:noProof/>
                <w:webHidden/>
              </w:rPr>
              <w:tab/>
            </w:r>
            <w:r>
              <w:rPr>
                <w:noProof/>
                <w:webHidden/>
              </w:rPr>
              <w:fldChar w:fldCharType="begin"/>
            </w:r>
            <w:r>
              <w:rPr>
                <w:noProof/>
                <w:webHidden/>
              </w:rPr>
              <w:instrText xml:space="preserve"> PAGEREF _Toc374952273 \h </w:instrText>
            </w:r>
            <w:r>
              <w:rPr>
                <w:noProof/>
                <w:webHidden/>
              </w:rPr>
            </w:r>
            <w:r>
              <w:rPr>
                <w:noProof/>
                <w:webHidden/>
              </w:rPr>
              <w:fldChar w:fldCharType="separate"/>
            </w:r>
            <w:r>
              <w:rPr>
                <w:noProof/>
                <w:webHidden/>
              </w:rPr>
              <w:t>13</w:t>
            </w:r>
            <w:r>
              <w:rPr>
                <w:noProof/>
                <w:webHidden/>
              </w:rPr>
              <w:fldChar w:fldCharType="end"/>
            </w:r>
          </w:hyperlink>
        </w:p>
        <w:p w:rsidR="00FC692B" w:rsidRDefault="00FC692B">
          <w:pPr>
            <w:pStyle w:val="Spistreci3"/>
            <w:tabs>
              <w:tab w:val="left" w:pos="1320"/>
              <w:tab w:val="right" w:leader="dot" w:pos="9016"/>
            </w:tabs>
            <w:rPr>
              <w:rFonts w:eastAsiaTheme="minorEastAsia"/>
              <w:noProof/>
              <w:lang w:val="pl-PL" w:eastAsia="pl-PL"/>
            </w:rPr>
          </w:pPr>
          <w:hyperlink w:anchor="_Toc374952274" w:history="1">
            <w:r w:rsidRPr="00347576">
              <w:rPr>
                <w:rStyle w:val="Hipercze"/>
                <w:rFonts w:cs="Times New Roman"/>
                <w:noProof/>
                <w:lang w:val="pl-PL"/>
              </w:rPr>
              <w:t>4.3.1.</w:t>
            </w:r>
            <w:r>
              <w:rPr>
                <w:rFonts w:eastAsiaTheme="minorEastAsia"/>
                <w:noProof/>
                <w:lang w:val="pl-PL" w:eastAsia="pl-PL"/>
              </w:rPr>
              <w:tab/>
            </w:r>
            <w:r w:rsidRPr="00347576">
              <w:rPr>
                <w:rStyle w:val="Hipercze"/>
                <w:rFonts w:cs="Times New Roman"/>
                <w:noProof/>
                <w:lang w:val="pl-PL"/>
              </w:rPr>
              <w:t>Metoda Gradientu Sprzężonego</w:t>
            </w:r>
            <w:r>
              <w:rPr>
                <w:noProof/>
                <w:webHidden/>
              </w:rPr>
              <w:tab/>
            </w:r>
            <w:r>
              <w:rPr>
                <w:noProof/>
                <w:webHidden/>
              </w:rPr>
              <w:fldChar w:fldCharType="begin"/>
            </w:r>
            <w:r>
              <w:rPr>
                <w:noProof/>
                <w:webHidden/>
              </w:rPr>
              <w:instrText xml:space="preserve"> PAGEREF _Toc374952274 \h </w:instrText>
            </w:r>
            <w:r>
              <w:rPr>
                <w:noProof/>
                <w:webHidden/>
              </w:rPr>
            </w:r>
            <w:r>
              <w:rPr>
                <w:noProof/>
                <w:webHidden/>
              </w:rPr>
              <w:fldChar w:fldCharType="separate"/>
            </w:r>
            <w:r>
              <w:rPr>
                <w:noProof/>
                <w:webHidden/>
              </w:rPr>
              <w:t>13</w:t>
            </w:r>
            <w:r>
              <w:rPr>
                <w:noProof/>
                <w:webHidden/>
              </w:rPr>
              <w:fldChar w:fldCharType="end"/>
            </w:r>
          </w:hyperlink>
        </w:p>
        <w:p w:rsidR="00FC692B" w:rsidRDefault="00FC692B">
          <w:pPr>
            <w:pStyle w:val="Spistreci3"/>
            <w:tabs>
              <w:tab w:val="left" w:pos="1320"/>
              <w:tab w:val="right" w:leader="dot" w:pos="9016"/>
            </w:tabs>
            <w:rPr>
              <w:rFonts w:eastAsiaTheme="minorEastAsia"/>
              <w:noProof/>
              <w:lang w:val="pl-PL" w:eastAsia="pl-PL"/>
            </w:rPr>
          </w:pPr>
          <w:hyperlink w:anchor="_Toc374952275" w:history="1">
            <w:r w:rsidRPr="00347576">
              <w:rPr>
                <w:rStyle w:val="Hipercze"/>
                <w:rFonts w:cs="Times New Roman"/>
                <w:noProof/>
                <w:lang w:val="pl-PL"/>
              </w:rPr>
              <w:t>4.3.2.</w:t>
            </w:r>
            <w:r>
              <w:rPr>
                <w:rFonts w:eastAsiaTheme="minorEastAsia"/>
                <w:noProof/>
                <w:lang w:val="pl-PL" w:eastAsia="pl-PL"/>
              </w:rPr>
              <w:tab/>
            </w:r>
            <w:r w:rsidRPr="00347576">
              <w:rPr>
                <w:rStyle w:val="Hipercze"/>
                <w:rFonts w:cs="Times New Roman"/>
                <w:noProof/>
                <w:lang w:val="pl-PL"/>
              </w:rPr>
              <w:t>Metoda Gradientów BiSprzężonych</w:t>
            </w:r>
            <w:r>
              <w:rPr>
                <w:noProof/>
                <w:webHidden/>
              </w:rPr>
              <w:tab/>
            </w:r>
            <w:r>
              <w:rPr>
                <w:noProof/>
                <w:webHidden/>
              </w:rPr>
              <w:fldChar w:fldCharType="begin"/>
            </w:r>
            <w:r>
              <w:rPr>
                <w:noProof/>
                <w:webHidden/>
              </w:rPr>
              <w:instrText xml:space="preserve"> PAGEREF _Toc374952275 \h </w:instrText>
            </w:r>
            <w:r>
              <w:rPr>
                <w:noProof/>
                <w:webHidden/>
              </w:rPr>
            </w:r>
            <w:r>
              <w:rPr>
                <w:noProof/>
                <w:webHidden/>
              </w:rPr>
              <w:fldChar w:fldCharType="separate"/>
            </w:r>
            <w:r>
              <w:rPr>
                <w:noProof/>
                <w:webHidden/>
              </w:rPr>
              <w:t>14</w:t>
            </w:r>
            <w:r>
              <w:rPr>
                <w:noProof/>
                <w:webHidden/>
              </w:rPr>
              <w:fldChar w:fldCharType="end"/>
            </w:r>
          </w:hyperlink>
        </w:p>
        <w:p w:rsidR="00FC692B" w:rsidRDefault="00FC692B">
          <w:pPr>
            <w:pStyle w:val="Spistreci3"/>
            <w:tabs>
              <w:tab w:val="left" w:pos="1320"/>
              <w:tab w:val="right" w:leader="dot" w:pos="9016"/>
            </w:tabs>
            <w:rPr>
              <w:rFonts w:eastAsiaTheme="minorEastAsia"/>
              <w:noProof/>
              <w:lang w:val="pl-PL" w:eastAsia="pl-PL"/>
            </w:rPr>
          </w:pPr>
          <w:hyperlink w:anchor="_Toc374952276" w:history="1">
            <w:r w:rsidRPr="00347576">
              <w:rPr>
                <w:rStyle w:val="Hipercze"/>
                <w:rFonts w:cs="Times New Roman"/>
                <w:noProof/>
                <w:lang w:val="pl-PL"/>
              </w:rPr>
              <w:t>4.3.3.</w:t>
            </w:r>
            <w:r>
              <w:rPr>
                <w:rFonts w:eastAsiaTheme="minorEastAsia"/>
                <w:noProof/>
                <w:lang w:val="pl-PL" w:eastAsia="pl-PL"/>
              </w:rPr>
              <w:tab/>
            </w:r>
            <w:r w:rsidRPr="00347576">
              <w:rPr>
                <w:rStyle w:val="Hipercze"/>
                <w:rFonts w:cs="Times New Roman"/>
                <w:noProof/>
                <w:lang w:val="pl-PL"/>
              </w:rPr>
              <w:t>GMRES</w:t>
            </w:r>
            <w:r>
              <w:rPr>
                <w:noProof/>
                <w:webHidden/>
              </w:rPr>
              <w:tab/>
            </w:r>
            <w:r>
              <w:rPr>
                <w:noProof/>
                <w:webHidden/>
              </w:rPr>
              <w:fldChar w:fldCharType="begin"/>
            </w:r>
            <w:r>
              <w:rPr>
                <w:noProof/>
                <w:webHidden/>
              </w:rPr>
              <w:instrText xml:space="preserve"> PAGEREF _Toc374952276 \h </w:instrText>
            </w:r>
            <w:r>
              <w:rPr>
                <w:noProof/>
                <w:webHidden/>
              </w:rPr>
            </w:r>
            <w:r>
              <w:rPr>
                <w:noProof/>
                <w:webHidden/>
              </w:rPr>
              <w:fldChar w:fldCharType="separate"/>
            </w:r>
            <w:r>
              <w:rPr>
                <w:noProof/>
                <w:webHidden/>
              </w:rPr>
              <w:t>14</w:t>
            </w:r>
            <w:r>
              <w:rPr>
                <w:noProof/>
                <w:webHidden/>
              </w:rPr>
              <w:fldChar w:fldCharType="end"/>
            </w:r>
          </w:hyperlink>
        </w:p>
        <w:p w:rsidR="00FC692B" w:rsidRDefault="00FC692B">
          <w:pPr>
            <w:pStyle w:val="Spistreci3"/>
            <w:tabs>
              <w:tab w:val="left" w:pos="1320"/>
              <w:tab w:val="right" w:leader="dot" w:pos="9016"/>
            </w:tabs>
            <w:rPr>
              <w:rFonts w:eastAsiaTheme="minorEastAsia"/>
              <w:noProof/>
              <w:lang w:val="pl-PL" w:eastAsia="pl-PL"/>
            </w:rPr>
          </w:pPr>
          <w:hyperlink w:anchor="_Toc374952277" w:history="1">
            <w:r w:rsidRPr="00347576">
              <w:rPr>
                <w:rStyle w:val="Hipercze"/>
                <w:rFonts w:cs="Times New Roman"/>
                <w:noProof/>
                <w:lang w:val="pl-PL"/>
              </w:rPr>
              <w:t>4.3.4.</w:t>
            </w:r>
            <w:r>
              <w:rPr>
                <w:rFonts w:eastAsiaTheme="minorEastAsia"/>
                <w:noProof/>
                <w:lang w:val="pl-PL" w:eastAsia="pl-PL"/>
              </w:rPr>
              <w:tab/>
            </w:r>
            <w:r w:rsidRPr="00347576">
              <w:rPr>
                <w:rStyle w:val="Hipercze"/>
                <w:rFonts w:cs="Times New Roman"/>
                <w:noProof/>
                <w:lang w:val="pl-PL"/>
              </w:rPr>
              <w:t>Metoda LU</w:t>
            </w:r>
            <w:r>
              <w:rPr>
                <w:noProof/>
                <w:webHidden/>
              </w:rPr>
              <w:tab/>
            </w:r>
            <w:r>
              <w:rPr>
                <w:noProof/>
                <w:webHidden/>
              </w:rPr>
              <w:fldChar w:fldCharType="begin"/>
            </w:r>
            <w:r>
              <w:rPr>
                <w:noProof/>
                <w:webHidden/>
              </w:rPr>
              <w:instrText xml:space="preserve"> PAGEREF _Toc374952277 \h </w:instrText>
            </w:r>
            <w:r>
              <w:rPr>
                <w:noProof/>
                <w:webHidden/>
              </w:rPr>
            </w:r>
            <w:r>
              <w:rPr>
                <w:noProof/>
                <w:webHidden/>
              </w:rPr>
              <w:fldChar w:fldCharType="separate"/>
            </w:r>
            <w:r>
              <w:rPr>
                <w:noProof/>
                <w:webHidden/>
              </w:rPr>
              <w:t>14</w:t>
            </w:r>
            <w:r>
              <w:rPr>
                <w:noProof/>
                <w:webHidden/>
              </w:rPr>
              <w:fldChar w:fldCharType="end"/>
            </w:r>
          </w:hyperlink>
        </w:p>
        <w:p w:rsidR="00FC692B" w:rsidRDefault="00FC692B">
          <w:pPr>
            <w:pStyle w:val="Spistreci1"/>
            <w:tabs>
              <w:tab w:val="left" w:pos="440"/>
              <w:tab w:val="right" w:leader="dot" w:pos="9016"/>
            </w:tabs>
            <w:rPr>
              <w:rFonts w:eastAsiaTheme="minorEastAsia"/>
              <w:noProof/>
              <w:lang w:val="pl-PL" w:eastAsia="pl-PL"/>
            </w:rPr>
          </w:pPr>
          <w:hyperlink w:anchor="_Toc374952278" w:history="1">
            <w:r w:rsidRPr="00347576">
              <w:rPr>
                <w:rStyle w:val="Hipercze"/>
                <w:noProof/>
                <w:lang w:val="pl-PL"/>
              </w:rPr>
              <w:t>5.</w:t>
            </w:r>
            <w:r>
              <w:rPr>
                <w:rFonts w:eastAsiaTheme="minorEastAsia"/>
                <w:noProof/>
                <w:lang w:val="pl-PL" w:eastAsia="pl-PL"/>
              </w:rPr>
              <w:tab/>
            </w:r>
            <w:r w:rsidRPr="00347576">
              <w:rPr>
                <w:rStyle w:val="Hipercze"/>
                <w:noProof/>
                <w:lang w:val="pl-PL"/>
              </w:rPr>
              <w:t>Testy solwerów</w:t>
            </w:r>
            <w:r>
              <w:rPr>
                <w:noProof/>
                <w:webHidden/>
              </w:rPr>
              <w:tab/>
            </w:r>
            <w:r>
              <w:rPr>
                <w:noProof/>
                <w:webHidden/>
              </w:rPr>
              <w:fldChar w:fldCharType="begin"/>
            </w:r>
            <w:r>
              <w:rPr>
                <w:noProof/>
                <w:webHidden/>
              </w:rPr>
              <w:instrText xml:space="preserve"> PAGEREF _Toc374952278 \h </w:instrText>
            </w:r>
            <w:r>
              <w:rPr>
                <w:noProof/>
                <w:webHidden/>
              </w:rPr>
            </w:r>
            <w:r>
              <w:rPr>
                <w:noProof/>
                <w:webHidden/>
              </w:rPr>
              <w:fldChar w:fldCharType="separate"/>
            </w:r>
            <w:r>
              <w:rPr>
                <w:noProof/>
                <w:webHidden/>
              </w:rPr>
              <w:t>15</w:t>
            </w:r>
            <w:r>
              <w:rPr>
                <w:noProof/>
                <w:webHidden/>
              </w:rPr>
              <w:fldChar w:fldCharType="end"/>
            </w:r>
          </w:hyperlink>
        </w:p>
        <w:p w:rsidR="00FC692B" w:rsidRDefault="00FC692B">
          <w:pPr>
            <w:pStyle w:val="Spistreci1"/>
            <w:tabs>
              <w:tab w:val="left" w:pos="440"/>
              <w:tab w:val="right" w:leader="dot" w:pos="9016"/>
            </w:tabs>
            <w:rPr>
              <w:rFonts w:eastAsiaTheme="minorEastAsia"/>
              <w:noProof/>
              <w:lang w:val="pl-PL" w:eastAsia="pl-PL"/>
            </w:rPr>
          </w:pPr>
          <w:hyperlink w:anchor="_Toc374952279" w:history="1">
            <w:r w:rsidRPr="00347576">
              <w:rPr>
                <w:rStyle w:val="Hipercze"/>
                <w:noProof/>
                <w:lang w:val="pl-PL"/>
              </w:rPr>
              <w:t>6.</w:t>
            </w:r>
            <w:r>
              <w:rPr>
                <w:rFonts w:eastAsiaTheme="minorEastAsia"/>
                <w:noProof/>
                <w:lang w:val="pl-PL" w:eastAsia="pl-PL"/>
              </w:rPr>
              <w:tab/>
            </w:r>
            <w:r w:rsidRPr="00347576">
              <w:rPr>
                <w:rStyle w:val="Hipercze"/>
                <w:noProof/>
                <w:lang w:val="pl-PL"/>
              </w:rPr>
              <w:t>Opracowanie modelu urządzenie-program</w:t>
            </w:r>
            <w:r>
              <w:rPr>
                <w:noProof/>
                <w:webHidden/>
              </w:rPr>
              <w:tab/>
            </w:r>
            <w:r>
              <w:rPr>
                <w:noProof/>
                <w:webHidden/>
              </w:rPr>
              <w:fldChar w:fldCharType="begin"/>
            </w:r>
            <w:r>
              <w:rPr>
                <w:noProof/>
                <w:webHidden/>
              </w:rPr>
              <w:instrText xml:space="preserve"> PAGEREF _Toc374952279 \h </w:instrText>
            </w:r>
            <w:r>
              <w:rPr>
                <w:noProof/>
                <w:webHidden/>
              </w:rPr>
            </w:r>
            <w:r>
              <w:rPr>
                <w:noProof/>
                <w:webHidden/>
              </w:rPr>
              <w:fldChar w:fldCharType="separate"/>
            </w:r>
            <w:r>
              <w:rPr>
                <w:noProof/>
                <w:webHidden/>
              </w:rPr>
              <w:t>16</w:t>
            </w:r>
            <w:r>
              <w:rPr>
                <w:noProof/>
                <w:webHidden/>
              </w:rPr>
              <w:fldChar w:fldCharType="end"/>
            </w:r>
          </w:hyperlink>
        </w:p>
        <w:p w:rsidR="00FC692B" w:rsidRDefault="00FC692B">
          <w:pPr>
            <w:pStyle w:val="Spistreci1"/>
            <w:tabs>
              <w:tab w:val="left" w:pos="440"/>
              <w:tab w:val="right" w:leader="dot" w:pos="9016"/>
            </w:tabs>
            <w:rPr>
              <w:rFonts w:eastAsiaTheme="minorEastAsia"/>
              <w:noProof/>
              <w:lang w:val="pl-PL" w:eastAsia="pl-PL"/>
            </w:rPr>
          </w:pPr>
          <w:hyperlink w:anchor="_Toc374952280" w:history="1">
            <w:r w:rsidRPr="00347576">
              <w:rPr>
                <w:rStyle w:val="Hipercze"/>
                <w:noProof/>
                <w:lang w:val="pl-PL"/>
              </w:rPr>
              <w:t>7.</w:t>
            </w:r>
            <w:r>
              <w:rPr>
                <w:rFonts w:eastAsiaTheme="minorEastAsia"/>
                <w:noProof/>
                <w:lang w:val="pl-PL" w:eastAsia="pl-PL"/>
              </w:rPr>
              <w:tab/>
            </w:r>
            <w:r w:rsidRPr="00347576">
              <w:rPr>
                <w:rStyle w:val="Hipercze"/>
                <w:noProof/>
                <w:lang w:val="pl-PL"/>
              </w:rPr>
              <w:t>Podsumowanie</w:t>
            </w:r>
            <w:r>
              <w:rPr>
                <w:noProof/>
                <w:webHidden/>
              </w:rPr>
              <w:tab/>
            </w:r>
            <w:r>
              <w:rPr>
                <w:noProof/>
                <w:webHidden/>
              </w:rPr>
              <w:fldChar w:fldCharType="begin"/>
            </w:r>
            <w:r>
              <w:rPr>
                <w:noProof/>
                <w:webHidden/>
              </w:rPr>
              <w:instrText xml:space="preserve"> PAGEREF _Toc374952280 \h </w:instrText>
            </w:r>
            <w:r>
              <w:rPr>
                <w:noProof/>
                <w:webHidden/>
              </w:rPr>
            </w:r>
            <w:r>
              <w:rPr>
                <w:noProof/>
                <w:webHidden/>
              </w:rPr>
              <w:fldChar w:fldCharType="separate"/>
            </w:r>
            <w:r>
              <w:rPr>
                <w:noProof/>
                <w:webHidden/>
              </w:rPr>
              <w:t>17</w:t>
            </w:r>
            <w:r>
              <w:rPr>
                <w:noProof/>
                <w:webHidden/>
              </w:rPr>
              <w:fldChar w:fldCharType="end"/>
            </w:r>
          </w:hyperlink>
        </w:p>
        <w:p w:rsidR="00FC692B" w:rsidRDefault="00FC692B">
          <w:pPr>
            <w:pStyle w:val="Spistreci1"/>
            <w:tabs>
              <w:tab w:val="left" w:pos="440"/>
              <w:tab w:val="right" w:leader="dot" w:pos="9016"/>
            </w:tabs>
            <w:rPr>
              <w:rFonts w:eastAsiaTheme="minorEastAsia"/>
              <w:noProof/>
              <w:lang w:val="pl-PL" w:eastAsia="pl-PL"/>
            </w:rPr>
          </w:pPr>
          <w:hyperlink w:anchor="_Toc374952281" w:history="1">
            <w:r w:rsidRPr="00347576">
              <w:rPr>
                <w:rStyle w:val="Hipercze"/>
                <w:noProof/>
                <w:lang w:val="pl-PL"/>
              </w:rPr>
              <w:t>8.</w:t>
            </w:r>
            <w:r>
              <w:rPr>
                <w:rFonts w:eastAsiaTheme="minorEastAsia"/>
                <w:noProof/>
                <w:lang w:val="pl-PL" w:eastAsia="pl-PL"/>
              </w:rPr>
              <w:tab/>
            </w:r>
            <w:r w:rsidRPr="00347576">
              <w:rPr>
                <w:rStyle w:val="Hipercze"/>
                <w:noProof/>
                <w:lang w:val="pl-PL"/>
              </w:rPr>
              <w:t>Bibliografia</w:t>
            </w:r>
            <w:r>
              <w:rPr>
                <w:noProof/>
                <w:webHidden/>
              </w:rPr>
              <w:tab/>
            </w:r>
            <w:r>
              <w:rPr>
                <w:noProof/>
                <w:webHidden/>
              </w:rPr>
              <w:fldChar w:fldCharType="begin"/>
            </w:r>
            <w:r>
              <w:rPr>
                <w:noProof/>
                <w:webHidden/>
              </w:rPr>
              <w:instrText xml:space="preserve"> PAGEREF _Toc374952281 \h </w:instrText>
            </w:r>
            <w:r>
              <w:rPr>
                <w:noProof/>
                <w:webHidden/>
              </w:rPr>
            </w:r>
            <w:r>
              <w:rPr>
                <w:noProof/>
                <w:webHidden/>
              </w:rPr>
              <w:fldChar w:fldCharType="separate"/>
            </w:r>
            <w:r>
              <w:rPr>
                <w:noProof/>
                <w:webHidden/>
              </w:rPr>
              <w:t>18</w:t>
            </w:r>
            <w:r>
              <w:rPr>
                <w:noProof/>
                <w:webHidden/>
              </w:rPr>
              <w:fldChar w:fldCharType="end"/>
            </w:r>
          </w:hyperlink>
        </w:p>
        <w:p w:rsidR="001505DE" w:rsidRPr="00FC2839" w:rsidRDefault="001505DE" w:rsidP="001505DE">
          <w:pPr>
            <w:spacing w:line="360" w:lineRule="auto"/>
            <w:jc w:val="both"/>
            <w:rPr>
              <w:rFonts w:ascii="Times New Roman" w:hAnsi="Times New Roman" w:cs="Times New Roman"/>
              <w:lang w:val="pl-PL"/>
            </w:rPr>
          </w:pPr>
          <w:r w:rsidRPr="00FC2839">
            <w:rPr>
              <w:rFonts w:ascii="Times New Roman" w:hAnsi="Times New Roman" w:cs="Times New Roman"/>
              <w:b/>
              <w:bCs/>
              <w:lang w:val="pl-PL"/>
            </w:rPr>
            <w:fldChar w:fldCharType="end"/>
          </w:r>
        </w:p>
      </w:sdtContent>
    </w:sdt>
    <w:p w:rsidR="001505DE" w:rsidRPr="00FC2839" w:rsidRDefault="001505DE" w:rsidP="001505DE">
      <w:pPr>
        <w:spacing w:after="0" w:line="360" w:lineRule="auto"/>
        <w:jc w:val="both"/>
        <w:rPr>
          <w:rFonts w:ascii="Times New Roman" w:hAnsi="Times New Roman" w:cs="Times New Roman"/>
          <w:color w:val="FF0000"/>
          <w:lang w:val="pl-PL"/>
        </w:rPr>
      </w:pPr>
    </w:p>
    <w:p w:rsidR="001505DE"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eastAsia="Times New Roman" w:hAnsi="Times New Roman" w:cs="Times New Roman"/>
          <w:b/>
          <w:bCs/>
          <w:kern w:val="36"/>
          <w:sz w:val="48"/>
          <w:szCs w:val="48"/>
          <w:lang w:val="pl-PL" w:eastAsia="en-GB"/>
        </w:rPr>
        <w:br w:type="page"/>
      </w:r>
    </w:p>
    <w:p w:rsidR="00FC2839" w:rsidRPr="00FC2839" w:rsidRDefault="00FC2839" w:rsidP="00FC2839">
      <w:pPr>
        <w:pStyle w:val="Nagwek1"/>
        <w:numPr>
          <w:ilvl w:val="0"/>
          <w:numId w:val="3"/>
        </w:numPr>
        <w:spacing w:line="360" w:lineRule="auto"/>
        <w:jc w:val="both"/>
        <w:rPr>
          <w:lang w:val="pl-PL"/>
        </w:rPr>
      </w:pPr>
      <w:r>
        <w:rPr>
          <w:lang w:val="pl-PL"/>
        </w:rPr>
        <w:lastRenderedPageBreak/>
        <w:t xml:space="preserve"> </w:t>
      </w:r>
      <w:bookmarkStart w:id="0" w:name="_Toc374952264"/>
      <w:r w:rsidRPr="00FC2839">
        <w:rPr>
          <w:lang w:val="pl-PL"/>
        </w:rPr>
        <w:t>Wstęp</w:t>
      </w:r>
      <w:bookmarkEnd w:id="0"/>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P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FC2839" w:rsidRPr="00FC2839" w:rsidRDefault="00FC2839" w:rsidP="00FC2839">
      <w:pPr>
        <w:spacing w:after="0" w:line="360" w:lineRule="auto"/>
        <w:jc w:val="both"/>
        <w:rPr>
          <w:rFonts w:ascii="Times New Roman" w:hAnsi="Times New Roman" w:cs="Times New Roman"/>
          <w:color w:val="000000"/>
          <w:sz w:val="24"/>
          <w:szCs w:val="24"/>
          <w:shd w:val="clear" w:color="auto" w:fill="FFFFFF"/>
          <w:lang w:val="pl-PL"/>
        </w:rPr>
      </w:pPr>
    </w:p>
    <w:p w:rsidR="001505DE" w:rsidRPr="00FC2839" w:rsidRDefault="00FC2839" w:rsidP="001505DE">
      <w:pPr>
        <w:pStyle w:val="Nagwek1"/>
        <w:numPr>
          <w:ilvl w:val="0"/>
          <w:numId w:val="3"/>
        </w:numPr>
        <w:spacing w:line="360" w:lineRule="auto"/>
        <w:jc w:val="both"/>
        <w:rPr>
          <w:lang w:val="pl-PL"/>
        </w:rPr>
      </w:pPr>
      <w:bookmarkStart w:id="1" w:name="_Toc374865811"/>
      <w:r>
        <w:rPr>
          <w:lang w:val="pl-PL"/>
        </w:rPr>
        <w:lastRenderedPageBreak/>
        <w:t xml:space="preserve"> </w:t>
      </w:r>
      <w:bookmarkStart w:id="2" w:name="_Toc374952265"/>
      <w:r w:rsidR="001505DE" w:rsidRPr="00FC2839">
        <w:rPr>
          <w:lang w:val="pl-PL"/>
        </w:rPr>
        <w:t>Heterogeniczne platformy obliczeniowe.</w:t>
      </w:r>
      <w:bookmarkEnd w:id="1"/>
      <w:bookmarkEnd w:id="2"/>
    </w:p>
    <w:p w:rsidR="001505DE" w:rsidRPr="00FC2839" w:rsidRDefault="001505DE" w:rsidP="00FC2839">
      <w:pPr>
        <w:spacing w:after="0" w:line="360" w:lineRule="auto"/>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Heterogeniczne platform</w:t>
      </w:r>
      <w:r w:rsidR="00FC2839">
        <w:rPr>
          <w:rFonts w:ascii="Times New Roman" w:hAnsi="Times New Roman" w:cs="Times New Roman"/>
          <w:color w:val="000000"/>
          <w:sz w:val="24"/>
          <w:szCs w:val="24"/>
          <w:shd w:val="clear" w:color="auto" w:fill="FFFFFF"/>
          <w:lang w:val="pl-PL"/>
        </w:rPr>
        <w:t>y</w:t>
      </w:r>
      <w:r w:rsidRPr="00FC2839">
        <w:rPr>
          <w:rFonts w:ascii="Times New Roman" w:hAnsi="Times New Roman" w:cs="Times New Roman"/>
          <w:color w:val="000000"/>
          <w:sz w:val="24"/>
          <w:szCs w:val="24"/>
          <w:shd w:val="clear" w:color="auto" w:fill="FFFFFF"/>
          <w:lang w:val="pl-PL"/>
        </w:rPr>
        <w:t xml:space="preserve"> obliczeniowe to systemy, które wykorzystują więcej niż jeden rodzaj procesora. Są to wielordzeniowe systemy, których wydajność wzrasta nie tylko poprzez dodanie kolejnych rdzeni, lecz także poprzez wprowadzenie wyspecjalizowanego przetwarzania i obsługi poszczególnych zadań. Architektura heterogeniczna składa się z systemu zawierającego kilka rodzajów procesorów. Zazwyczaj jest to procesor oraz procesor graficzny (GPU) znajdujące się najczęściej na tej samej matrycy w celu uzyskania najlepszej wydajności. Procesory graficzne poza przetwarzaniem i </w:t>
      </w:r>
      <w:proofErr w:type="spellStart"/>
      <w:r w:rsidRPr="00FC2839">
        <w:rPr>
          <w:rFonts w:ascii="Times New Roman" w:hAnsi="Times New Roman" w:cs="Times New Roman"/>
          <w:color w:val="000000"/>
          <w:sz w:val="24"/>
          <w:szCs w:val="24"/>
          <w:shd w:val="clear" w:color="auto" w:fill="FFFFFF"/>
          <w:lang w:val="pl-PL"/>
        </w:rPr>
        <w:t>renderowaniem</w:t>
      </w:r>
      <w:proofErr w:type="spellEnd"/>
      <w:r w:rsidRPr="00FC2839">
        <w:rPr>
          <w:rFonts w:ascii="Times New Roman" w:hAnsi="Times New Roman" w:cs="Times New Roman"/>
          <w:color w:val="000000"/>
          <w:sz w:val="24"/>
          <w:szCs w:val="24"/>
          <w:shd w:val="clear" w:color="auto" w:fill="FFFFFF"/>
          <w:lang w:val="pl-PL"/>
        </w:rPr>
        <w:t xml:space="preserve"> grafik 3D, mogą także wykonywać skomplikowane obliczenia matematyczne na dużych zbiorach danych, podczas gdy procesor obsługuje system operacyjny oraz wykonuje tradycyjne zadania szeregowe. </w:t>
      </w:r>
    </w:p>
    <w:p w:rsidR="001505DE" w:rsidRPr="00FC2839" w:rsidRDefault="001505DE" w:rsidP="00FC2839">
      <w:pPr>
        <w:spacing w:after="0" w:line="360" w:lineRule="auto"/>
        <w:ind w:firstLine="426"/>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Do końca 2010 roku niemalże każdy komputer stacjonarny posiadał wielordzeniowe procesory.  Przetwarzanie wielordzeniowe jest jednak problematyczne. Dodatkowe rdzenie oraz pamięć podręczna powodują wzrost rozmiarów oraz wymagają większej ilości energii.</w:t>
      </w:r>
    </w:p>
    <w:p w:rsidR="001505DE" w:rsidRPr="00FC2839" w:rsidRDefault="001505DE" w:rsidP="00FC2839">
      <w:pPr>
        <w:spacing w:line="360" w:lineRule="auto"/>
        <w:ind w:firstLine="426"/>
        <w:jc w:val="both"/>
        <w:rPr>
          <w:rFonts w:ascii="Times New Roman" w:hAnsi="Times New Roman" w:cs="Times New Roman"/>
          <w:color w:val="000000"/>
          <w:sz w:val="24"/>
          <w:szCs w:val="24"/>
          <w:shd w:val="clear" w:color="auto" w:fill="FFFFFF"/>
          <w:lang w:val="pl-PL"/>
        </w:rPr>
      </w:pPr>
      <w:r w:rsidRPr="00FC2839">
        <w:rPr>
          <w:rFonts w:ascii="Times New Roman" w:hAnsi="Times New Roman" w:cs="Times New Roman"/>
          <w:color w:val="000000"/>
          <w:sz w:val="24"/>
          <w:szCs w:val="24"/>
          <w:shd w:val="clear" w:color="auto" w:fill="FFFFFF"/>
          <w:lang w:val="pl-PL"/>
        </w:rPr>
        <w:t>W tym samym czasie jakość i złożoność rozwiązań na procesorach graficznych znacznie wzrosła, co spowodowało, że zaczęto się nimi w większej mierze interesować. Dużą zaletą procesorów graficznych jest możliwość wykonywania przetworzeń wektorowych. Oznacza to że mogą one wykonywać równoległe operacje na bardzo dużych zbiorach danych, zarazem pobierając znacznie mniej energii niż podobny tradycyjny procesor. To jest powodem, dla którego procesory graficzne są w stanie wyświetlać tak realistyczne grafiki w wielu grach. Początkowo były wykorzystywane jedynie do odciążenia procesora oraz zwiększenia wydajności grafiki 3D. Teraz stały się one jeszcze bardziej atrakcyjne ze względu na wykorzystanie ich do bardziej ogólnych celów, takich jak równoległe obliczenia i zadania programistyczne.</w:t>
      </w:r>
      <w:r w:rsidRPr="00FC2839">
        <w:rPr>
          <w:lang w:val="pl-PL"/>
        </w:rPr>
        <w:footnoteReference w:id="1"/>
      </w: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3" w:name="_Toc374952266"/>
      <w:r w:rsidRPr="00FC2839">
        <w:rPr>
          <w:rFonts w:ascii="Times New Roman" w:hAnsi="Times New Roman" w:cs="Times New Roman"/>
          <w:sz w:val="36"/>
          <w:lang w:val="pl-PL"/>
        </w:rPr>
        <w:t>Porównanie wydajności oraz energo</w:t>
      </w:r>
      <w:r w:rsidR="00FC2839">
        <w:rPr>
          <w:rFonts w:ascii="Times New Roman" w:hAnsi="Times New Roman" w:cs="Times New Roman"/>
          <w:sz w:val="36"/>
          <w:lang w:val="pl-PL"/>
        </w:rPr>
        <w:t xml:space="preserve">chłonności </w:t>
      </w:r>
      <w:r w:rsidRPr="00FC2839">
        <w:rPr>
          <w:rFonts w:ascii="Times New Roman" w:hAnsi="Times New Roman" w:cs="Times New Roman"/>
          <w:sz w:val="36"/>
          <w:lang w:val="pl-PL"/>
        </w:rPr>
        <w:t>procesorów CPU z procesorami graficznymi GPU.</w:t>
      </w:r>
      <w:bookmarkEnd w:id="3"/>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lastRenderedPageBreak/>
        <w:t xml:space="preserve">W 2009 roku zespół naukowców wykonał badania dotyczące wydajności procesorów graficznych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Do badań użyto karty </w:t>
      </w:r>
      <w:proofErr w:type="spellStart"/>
      <w:r w:rsidRPr="00FC2839">
        <w:rPr>
          <w:rFonts w:ascii="Times New Roman" w:hAnsi="Times New Roman" w:cs="Times New Roman"/>
          <w:sz w:val="24"/>
          <w:szCs w:val="24"/>
          <w:lang w:val="pl-PL"/>
        </w:rPr>
        <w:t>nVidia</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GeForce</w:t>
      </w:r>
      <w:proofErr w:type="spellEnd"/>
      <w:r w:rsidRPr="00FC2839">
        <w:rPr>
          <w:rFonts w:ascii="Times New Roman" w:hAnsi="Times New Roman" w:cs="Times New Roman"/>
          <w:sz w:val="24"/>
          <w:szCs w:val="24"/>
          <w:lang w:val="pl-PL"/>
        </w:rPr>
        <w:t xml:space="preserve"> GTX 280 GPU z zegarem ustawionym na 1.3 </w:t>
      </w:r>
      <w:proofErr w:type="spellStart"/>
      <w:r w:rsidRPr="00FC2839">
        <w:rPr>
          <w:rFonts w:ascii="Times New Roman" w:hAnsi="Times New Roman" w:cs="Times New Roman"/>
          <w:sz w:val="24"/>
          <w:szCs w:val="24"/>
          <w:lang w:val="pl-PL"/>
        </w:rPr>
        <w:t>Ghz</w:t>
      </w:r>
      <w:proofErr w:type="spellEnd"/>
      <w:r w:rsidRPr="00FC2839">
        <w:rPr>
          <w:rFonts w:ascii="Times New Roman" w:hAnsi="Times New Roman" w:cs="Times New Roman"/>
          <w:sz w:val="24"/>
          <w:szCs w:val="24"/>
          <w:lang w:val="pl-PL"/>
        </w:rPr>
        <w:t xml:space="preserve"> oraz czterordzeniowego procesora Inter </w:t>
      </w:r>
      <w:proofErr w:type="spellStart"/>
      <w:r w:rsidRPr="00FC2839">
        <w:rPr>
          <w:rFonts w:ascii="Times New Roman" w:hAnsi="Times New Roman" w:cs="Times New Roman"/>
          <w:sz w:val="24"/>
          <w:szCs w:val="24"/>
          <w:lang w:val="pl-PL"/>
        </w:rPr>
        <w:t>Core</w:t>
      </w:r>
      <w:proofErr w:type="spellEnd"/>
      <w:r w:rsidRPr="00FC2839">
        <w:rPr>
          <w:rFonts w:ascii="Times New Roman" w:hAnsi="Times New Roman" w:cs="Times New Roman"/>
          <w:sz w:val="24"/>
          <w:szCs w:val="24"/>
          <w:lang w:val="pl-PL"/>
        </w:rPr>
        <w:t xml:space="preserve"> 2 Extreme CPU z zegarem ustawionym na 3.2 </w:t>
      </w:r>
      <w:proofErr w:type="spellStart"/>
      <w:r w:rsidRPr="00FC2839">
        <w:rPr>
          <w:rFonts w:ascii="Times New Roman" w:hAnsi="Times New Roman" w:cs="Times New Roman"/>
          <w:sz w:val="24"/>
          <w:szCs w:val="24"/>
          <w:lang w:val="pl-PL"/>
        </w:rPr>
        <w:t>Ghz</w:t>
      </w:r>
      <w:proofErr w:type="spellEnd"/>
      <w:r w:rsidRPr="00FC2839">
        <w:rPr>
          <w:rFonts w:ascii="Times New Roman" w:hAnsi="Times New Roman" w:cs="Times New Roman"/>
          <w:sz w:val="24"/>
          <w:szCs w:val="24"/>
          <w:lang w:val="pl-PL"/>
        </w:rPr>
        <w:t xml:space="preserve">. Badania te wykazały, że w porównaniu z jednowątkową implementacją te same obliczenia wykonane na procesorze graficznym są szybsze od 5.5 do 80.8 </w:t>
      </w:r>
      <w:proofErr w:type="spellStart"/>
      <w:r w:rsidRPr="00FC2839">
        <w:rPr>
          <w:rFonts w:ascii="Times New Roman" w:hAnsi="Times New Roman" w:cs="Times New Roman"/>
          <w:sz w:val="24"/>
          <w:szCs w:val="24"/>
          <w:lang w:val="pl-PL"/>
        </w:rPr>
        <w:t>raza</w:t>
      </w:r>
      <w:proofErr w:type="spellEnd"/>
      <w:r w:rsidRPr="00FC2839">
        <w:rPr>
          <w:rFonts w:ascii="Times New Roman" w:hAnsi="Times New Roman" w:cs="Times New Roman"/>
          <w:sz w:val="24"/>
          <w:szCs w:val="24"/>
          <w:lang w:val="pl-PL"/>
        </w:rPr>
        <w:t xml:space="preserve">, natomiast w przypadku czterowątkowej implementacji sięgają od 1.6 do 26.3 </w:t>
      </w:r>
      <w:proofErr w:type="spellStart"/>
      <w:r w:rsidRPr="00FC2839">
        <w:rPr>
          <w:rFonts w:ascii="Times New Roman" w:hAnsi="Times New Roman" w:cs="Times New Roman"/>
          <w:sz w:val="24"/>
          <w:szCs w:val="24"/>
          <w:lang w:val="pl-PL"/>
        </w:rPr>
        <w:t>raza</w:t>
      </w:r>
      <w:proofErr w:type="spellEnd"/>
      <w:r w:rsidRPr="00FC2839">
        <w:rPr>
          <w:rFonts w:ascii="Times New Roman" w:hAnsi="Times New Roman" w:cs="Times New Roman"/>
          <w:sz w:val="24"/>
          <w:szCs w:val="24"/>
          <w:lang w:val="pl-PL"/>
        </w:rPr>
        <w:t>.</w:t>
      </w:r>
    </w:p>
    <w:p w:rsidR="001505DE" w:rsidRPr="00FC2839" w:rsidRDefault="001505DE" w:rsidP="001505DE">
      <w:pPr>
        <w:pStyle w:val="Legenda"/>
        <w:keepNext/>
        <w:spacing w:line="360" w:lineRule="auto"/>
        <w:jc w:val="center"/>
        <w:rPr>
          <w:rFonts w:ascii="Times New Roman" w:hAnsi="Times New Roman" w:cs="Times New Roman"/>
          <w:lang w:val="pl-PL"/>
        </w:rPr>
      </w:pPr>
      <w:r w:rsidRPr="00FC2839">
        <w:rPr>
          <w:rFonts w:ascii="Times New Roman" w:hAnsi="Times New Roman" w:cs="Times New Roman"/>
          <w:lang w:val="pl-PL" w:eastAsia="pl-PL"/>
        </w:rPr>
        <w:drawing>
          <wp:inline distT="0" distB="0" distL="0" distR="0" wp14:anchorId="2287457C" wp14:editId="3A8175D9">
            <wp:extent cx="4467225" cy="25908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2590800"/>
                    </a:xfrm>
                    <a:prstGeom prst="rect">
                      <a:avLst/>
                    </a:prstGeom>
                  </pic:spPr>
                </pic:pic>
              </a:graphicData>
            </a:graphic>
          </wp:inline>
        </w:drawing>
      </w:r>
    </w:p>
    <w:p w:rsidR="001505DE" w:rsidRPr="00FC2839" w:rsidRDefault="001505DE" w:rsidP="001505DE">
      <w:pPr>
        <w:pStyle w:val="Legenda"/>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FC692B">
        <w:rPr>
          <w:rFonts w:ascii="Times New Roman" w:hAnsi="Times New Roman" w:cs="Times New Roman"/>
          <w:noProof/>
          <w:lang w:val="pl-PL"/>
        </w:rPr>
        <w:t>1</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Przyśpieszenie procesora graficznego w porównaniu z odpowiednikami obliczeń da jedno (Single </w:t>
      </w:r>
      <w:proofErr w:type="spellStart"/>
      <w:r w:rsidRPr="00FC2839">
        <w:rPr>
          <w:rFonts w:ascii="Times New Roman" w:hAnsi="Times New Roman" w:cs="Times New Roman"/>
          <w:lang w:val="pl-PL"/>
        </w:rPr>
        <w:t>Thread</w:t>
      </w:r>
      <w:proofErr w:type="spellEnd"/>
      <w:r w:rsidRPr="00FC2839">
        <w:rPr>
          <w:rFonts w:ascii="Times New Roman" w:hAnsi="Times New Roman" w:cs="Times New Roman"/>
          <w:lang w:val="pl-PL"/>
        </w:rPr>
        <w:t>) i czterowątkowej (</w:t>
      </w:r>
      <w:proofErr w:type="spellStart"/>
      <w:r w:rsidRPr="00FC2839">
        <w:rPr>
          <w:rFonts w:ascii="Times New Roman" w:hAnsi="Times New Roman" w:cs="Times New Roman"/>
          <w:lang w:val="pl-PL"/>
        </w:rPr>
        <w:t>Four</w:t>
      </w:r>
      <w:proofErr w:type="spellEnd"/>
      <w:r w:rsidRPr="00FC2839">
        <w:rPr>
          <w:rFonts w:ascii="Times New Roman" w:hAnsi="Times New Roman" w:cs="Times New Roman"/>
          <w:lang w:val="pl-PL"/>
        </w:rPr>
        <w:t xml:space="preserve"> </w:t>
      </w:r>
      <w:proofErr w:type="spellStart"/>
      <w:r w:rsidRPr="00FC2839">
        <w:rPr>
          <w:rFonts w:ascii="Times New Roman" w:hAnsi="Times New Roman" w:cs="Times New Roman"/>
          <w:lang w:val="pl-PL"/>
        </w:rPr>
        <w:t>Threads</w:t>
      </w:r>
      <w:proofErr w:type="spellEnd"/>
      <w:r w:rsidRPr="00FC2839">
        <w:rPr>
          <w:rFonts w:ascii="Times New Roman" w:hAnsi="Times New Roman" w:cs="Times New Roman"/>
          <w:lang w:val="pl-PL"/>
        </w:rPr>
        <w:t>) implementacji dla tradycyjnego procesora</w:t>
      </w:r>
      <w:r w:rsidR="00F80A44">
        <w:rPr>
          <w:rFonts w:ascii="Times New Roman" w:hAnsi="Times New Roman" w:cs="Times New Roman"/>
          <w:lang w:val="pl-PL"/>
        </w:rPr>
        <w:t>.</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Powyższa grafika reprezentuje wyniki badań. Przeprowadzona została ona z wykorzystaniem różnych algorytmów. Skróty oznaczają kolejno:</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KM – algorytm </w:t>
      </w:r>
      <w:proofErr w:type="spellStart"/>
      <w:r w:rsidRPr="00FC2839">
        <w:rPr>
          <w:rFonts w:ascii="Times New Roman" w:hAnsi="Times New Roman" w:cs="Times New Roman"/>
          <w:sz w:val="24"/>
          <w:szCs w:val="24"/>
          <w:lang w:val="pl-PL"/>
        </w:rPr>
        <w:t>centroidów</w:t>
      </w:r>
      <w:proofErr w:type="spellEnd"/>
      <w:r w:rsidRPr="00FC2839">
        <w:rPr>
          <w:rFonts w:ascii="Times New Roman" w:hAnsi="Times New Roman" w:cs="Times New Roman"/>
          <w:sz w:val="24"/>
          <w:szCs w:val="24"/>
          <w:lang w:val="pl-PL"/>
        </w:rPr>
        <w:t>, który jest wykorzystywany w analizie skupień</w:t>
      </w:r>
      <w:r w:rsidRPr="00FC2839">
        <w:rPr>
          <w:rStyle w:val="Odwoanieprzypisudolnego"/>
          <w:rFonts w:ascii="Times New Roman" w:hAnsi="Times New Roman" w:cs="Times New Roman"/>
          <w:sz w:val="24"/>
          <w:szCs w:val="24"/>
          <w:lang w:val="pl-PL"/>
        </w:rPr>
        <w:footnoteReference w:id="2"/>
      </w:r>
      <w:r w:rsidRPr="00FC2839">
        <w:rPr>
          <w:rFonts w:ascii="Times New Roman" w:hAnsi="Times New Roman" w:cs="Times New Roman"/>
          <w:sz w:val="24"/>
          <w:szCs w:val="24"/>
          <w:lang w:val="pl-PL"/>
        </w:rPr>
        <w:t>.</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NW – algorytm </w:t>
      </w:r>
      <w:proofErr w:type="spellStart"/>
      <w:r w:rsidRPr="00FC2839">
        <w:rPr>
          <w:rFonts w:ascii="Times New Roman" w:hAnsi="Times New Roman" w:cs="Times New Roman"/>
          <w:sz w:val="24"/>
          <w:szCs w:val="24"/>
          <w:lang w:val="pl-PL"/>
        </w:rPr>
        <w:t>Needlemana</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Wunscha</w:t>
      </w:r>
      <w:proofErr w:type="spellEnd"/>
      <w:r w:rsidRPr="00FC2839">
        <w:rPr>
          <w:rFonts w:ascii="Times New Roman" w:hAnsi="Times New Roman" w:cs="Times New Roman"/>
          <w:sz w:val="24"/>
          <w:szCs w:val="24"/>
          <w:lang w:val="pl-PL"/>
        </w:rPr>
        <w:t xml:space="preserve"> umożliwiający znalezienie optymalnego globalnego dopasowania dwóch sekwencji</w:t>
      </w:r>
      <w:r w:rsidRPr="00FC2839">
        <w:rPr>
          <w:rStyle w:val="Odwoanieprzypisudolnego"/>
          <w:rFonts w:ascii="Times New Roman" w:hAnsi="Times New Roman" w:cs="Times New Roman"/>
          <w:sz w:val="24"/>
          <w:szCs w:val="24"/>
          <w:lang w:val="pl-PL"/>
        </w:rPr>
        <w:footnoteReference w:id="3"/>
      </w:r>
      <w:r w:rsidRPr="00FC2839">
        <w:rPr>
          <w:rFonts w:ascii="Times New Roman" w:hAnsi="Times New Roman" w:cs="Times New Roman"/>
          <w:sz w:val="24"/>
          <w:szCs w:val="24"/>
          <w:lang w:val="pl-PL"/>
        </w:rPr>
        <w:t>.</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HS – </w:t>
      </w:r>
      <w:proofErr w:type="spellStart"/>
      <w:r w:rsidRPr="00FC2839">
        <w:rPr>
          <w:rFonts w:ascii="Times New Roman" w:hAnsi="Times New Roman" w:cs="Times New Roman"/>
          <w:sz w:val="24"/>
          <w:szCs w:val="24"/>
          <w:lang w:val="pl-PL"/>
        </w:rPr>
        <w:t>HotSpot</w:t>
      </w:r>
      <w:proofErr w:type="spellEnd"/>
      <w:r w:rsidRPr="00FC2839">
        <w:rPr>
          <w:rFonts w:ascii="Times New Roman" w:hAnsi="Times New Roman" w:cs="Times New Roman"/>
          <w:sz w:val="24"/>
          <w:szCs w:val="24"/>
          <w:lang w:val="pl-PL"/>
        </w:rPr>
        <w:t xml:space="preserve"> czyli dokładny i szybki model termiczny znajdujący zastosowanie w architekturze</w:t>
      </w:r>
      <w:r w:rsidRPr="00FC2839">
        <w:rPr>
          <w:rStyle w:val="Odwoanieprzypisudolnego"/>
          <w:rFonts w:ascii="Times New Roman" w:hAnsi="Times New Roman" w:cs="Times New Roman"/>
          <w:sz w:val="24"/>
          <w:szCs w:val="24"/>
          <w:lang w:val="pl-PL"/>
        </w:rPr>
        <w:footnoteReference w:id="4"/>
      </w:r>
      <w:r w:rsidRPr="00FC2839">
        <w:rPr>
          <w:rFonts w:ascii="Times New Roman" w:hAnsi="Times New Roman" w:cs="Times New Roman"/>
          <w:sz w:val="24"/>
          <w:szCs w:val="24"/>
          <w:lang w:val="pl-PL"/>
        </w:rPr>
        <w:t xml:space="preserve"> .</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BP – propagacja wsteczny czyli jeden z podstawowych algorytmów uczenia nadzorowanego dla sieci </w:t>
      </w:r>
      <w:proofErr w:type="spellStart"/>
      <w:r w:rsidRPr="00FC2839">
        <w:rPr>
          <w:rFonts w:ascii="Times New Roman" w:hAnsi="Times New Roman" w:cs="Times New Roman"/>
          <w:sz w:val="24"/>
          <w:szCs w:val="24"/>
          <w:lang w:val="pl-PL"/>
        </w:rPr>
        <w:t>nauronowych</w:t>
      </w:r>
      <w:proofErr w:type="spellEnd"/>
      <w:r w:rsidRPr="00FC2839">
        <w:rPr>
          <w:rStyle w:val="Odwoanieprzypisudolnego"/>
          <w:rFonts w:ascii="Times New Roman" w:hAnsi="Times New Roman" w:cs="Times New Roman"/>
          <w:sz w:val="24"/>
          <w:szCs w:val="24"/>
          <w:lang w:val="pl-PL"/>
        </w:rPr>
        <w:footnoteReference w:id="5"/>
      </w:r>
      <w:r w:rsidRPr="00FC2839">
        <w:rPr>
          <w:rFonts w:ascii="Times New Roman" w:hAnsi="Times New Roman" w:cs="Times New Roman"/>
          <w:sz w:val="24"/>
          <w:szCs w:val="24"/>
          <w:lang w:val="pl-PL"/>
        </w:rPr>
        <w:t>.</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lastRenderedPageBreak/>
        <w:t xml:space="preserve">SRAD – algorytm oparty na dyfuzji równań różniczkowych cząstkowych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LC – wykrywa i śledzi białe krwinki naczyń krwionośnych w wideo mikroskopii wykorzystując GICOV</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Shuai09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3</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SET  Shuai2009 [3]  \* MERGEFORMAT </w:instrText>
      </w:r>
      <w:r w:rsidRPr="00FC2839">
        <w:rPr>
          <w:rFonts w:ascii="Times New Roman" w:hAnsi="Times New Roman" w:cs="Times New Roman"/>
          <w:sz w:val="24"/>
          <w:szCs w:val="24"/>
          <w:lang w:val="pl-PL"/>
        </w:rPr>
        <w:fldChar w:fldCharType="separate"/>
      </w:r>
      <w:bookmarkStart w:id="4" w:name="Shuai2009"/>
      <w:r w:rsidR="00FC692B" w:rsidRPr="00FC2839">
        <w:rPr>
          <w:rFonts w:ascii="Times New Roman" w:hAnsi="Times New Roman" w:cs="Times New Roman"/>
          <w:noProof/>
          <w:sz w:val="24"/>
          <w:szCs w:val="24"/>
          <w:lang w:val="pl-PL"/>
        </w:rPr>
        <w:t>[3]</w:t>
      </w:r>
      <w:bookmarkEnd w:id="4"/>
      <w:r w:rsidRPr="00FC2839">
        <w:rPr>
          <w:rFonts w:ascii="Times New Roman" w:hAnsi="Times New Roman" w:cs="Times New Roman"/>
          <w:sz w:val="24"/>
          <w:szCs w:val="24"/>
          <w:lang w:val="pl-PL"/>
        </w:rPr>
        <w:fldChar w:fldCharType="end"/>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BFS – algorytm przeszukiwania wszerz.</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SC – </w:t>
      </w:r>
      <w:proofErr w:type="spellStart"/>
      <w:r w:rsidRPr="00FC2839">
        <w:rPr>
          <w:rFonts w:ascii="Times New Roman" w:hAnsi="Times New Roman" w:cs="Times New Roman"/>
          <w:sz w:val="24"/>
          <w:szCs w:val="24"/>
          <w:lang w:val="pl-PL"/>
        </w:rPr>
        <w:t>Stream</w:t>
      </w:r>
      <w:proofErr w:type="spellEnd"/>
      <w:r w:rsidRPr="00FC2839">
        <w:rPr>
          <w:rFonts w:ascii="Times New Roman" w:hAnsi="Times New Roman" w:cs="Times New Roman"/>
          <w:sz w:val="24"/>
          <w:szCs w:val="24"/>
          <w:lang w:val="pl-PL"/>
        </w:rPr>
        <w:t xml:space="preserve"> Cluster - algorytm rozwiązujący problem grupowania w </w:t>
      </w:r>
      <w:proofErr w:type="spellStart"/>
      <w:r w:rsidRPr="00FC2839">
        <w:rPr>
          <w:rFonts w:ascii="Times New Roman" w:hAnsi="Times New Roman" w:cs="Times New Roman"/>
          <w:sz w:val="24"/>
          <w:szCs w:val="24"/>
          <w:lang w:val="pl-PL"/>
        </w:rPr>
        <w:t>internecie</w:t>
      </w:r>
      <w:proofErr w:type="spellEnd"/>
      <w:r w:rsidRPr="00FC2839">
        <w:rPr>
          <w:rFonts w:ascii="Times New Roman" w:hAnsi="Times New Roman" w:cs="Times New Roman"/>
          <w:sz w:val="24"/>
          <w:szCs w:val="24"/>
          <w:lang w:val="pl-PL"/>
        </w:rPr>
        <w:t xml:space="preserve">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Shuai09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3</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001B65CA" w:rsidRPr="00FC2839">
        <w:rPr>
          <w:rFonts w:ascii="Times New Roman" w:hAnsi="Times New Roman" w:cs="Times New Roman"/>
          <w:sz w:val="24"/>
          <w:szCs w:val="24"/>
          <w:lang w:val="pl-PL"/>
        </w:rPr>
        <w:t>.</w:t>
      </w:r>
    </w:p>
    <w:p w:rsidR="001505DE" w:rsidRPr="00FC2839" w:rsidRDefault="001505DE" w:rsidP="001505DE">
      <w:pPr>
        <w:pStyle w:val="Akapitzlist"/>
        <w:numPr>
          <w:ilvl w:val="0"/>
          <w:numId w:val="4"/>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SS - </w:t>
      </w:r>
      <w:proofErr w:type="spellStart"/>
      <w:r w:rsidRPr="00FC2839">
        <w:rPr>
          <w:rFonts w:ascii="Times New Roman" w:hAnsi="Times New Roman" w:cs="Times New Roman"/>
          <w:sz w:val="24"/>
          <w:szCs w:val="24"/>
          <w:lang w:val="pl-PL"/>
        </w:rPr>
        <w:t>Similarity</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Score</w:t>
      </w:r>
      <w:proofErr w:type="spellEnd"/>
      <w:r w:rsidRPr="00FC2839">
        <w:rPr>
          <w:rFonts w:ascii="Times New Roman" w:hAnsi="Times New Roman" w:cs="Times New Roman"/>
          <w:sz w:val="24"/>
          <w:szCs w:val="24"/>
          <w:lang w:val="pl-PL"/>
        </w:rPr>
        <w:t xml:space="preserve"> – algorytm stosowany w cel grupowania dokumentów WWW do obliczenia podobieństwa między nimi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Shuai2009 \h  \* MERGEFORMAT </w:instrText>
      </w:r>
      <w:r w:rsidRPr="00FC2839">
        <w:rPr>
          <w:rFonts w:ascii="Times New Roman" w:hAnsi="Times New Roman" w:cs="Times New Roman"/>
          <w:sz w:val="24"/>
          <w:szCs w:val="24"/>
          <w:lang w:val="pl-PL"/>
        </w:rPr>
      </w:r>
      <w:r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[3]</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p>
    <w:p w:rsidR="001505DE" w:rsidRPr="00FC2839" w:rsidRDefault="001505DE" w:rsidP="001505DE">
      <w:pPr>
        <w:pStyle w:val="Akapitzlist"/>
        <w:spacing w:line="360" w:lineRule="auto"/>
        <w:ind w:left="0"/>
        <w:jc w:val="both"/>
        <w:rPr>
          <w:rFonts w:ascii="Times New Roman" w:hAnsi="Times New Roman" w:cs="Times New Roman"/>
          <w:sz w:val="24"/>
          <w:szCs w:val="24"/>
          <w:lang w:val="pl-PL"/>
        </w:rPr>
      </w:pPr>
    </w:p>
    <w:p w:rsidR="001505DE" w:rsidRPr="00FC2839" w:rsidRDefault="001505DE" w:rsidP="001505DE">
      <w:pPr>
        <w:pStyle w:val="Akapitzlist"/>
        <w:spacing w:line="360" w:lineRule="auto"/>
        <w:ind w:left="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Badania wykazały wyższość rozwiązania wykorzystującego procesor graficzny. W każdym przypadku przyśpieszenie osiągnięte poprzez wykorzystanie GPU było znaczne. Powyższy wykres został opracowany nie biorąc pod uwagę operacji wejścia/wyjścia, a także początkowych ustawień, które ograniczają znacznie wydajność rozwiązań opartych na procesorach graficznych. Ilustruje to poniższy wykres.</w:t>
      </w:r>
    </w:p>
    <w:p w:rsidR="001505DE" w:rsidRPr="00FC2839" w:rsidRDefault="001505DE" w:rsidP="001505DE">
      <w:pPr>
        <w:pStyle w:val="Akapitzlist"/>
        <w:keepNext/>
        <w:spacing w:line="360" w:lineRule="auto"/>
        <w:ind w:left="0"/>
        <w:jc w:val="center"/>
        <w:rPr>
          <w:rFonts w:ascii="Times New Roman" w:hAnsi="Times New Roman" w:cs="Times New Roman"/>
          <w:lang w:val="pl-PL"/>
        </w:rPr>
      </w:pPr>
      <w:r w:rsidRPr="00FC2839">
        <w:rPr>
          <w:rFonts w:ascii="Times New Roman" w:hAnsi="Times New Roman" w:cs="Times New Roman"/>
          <w:lang w:val="pl-PL" w:eastAsia="pl-PL"/>
        </w:rPr>
        <w:drawing>
          <wp:inline distT="0" distB="0" distL="0" distR="0" wp14:anchorId="1392E179" wp14:editId="04E0980E">
            <wp:extent cx="4200525" cy="262890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525" cy="2628900"/>
                    </a:xfrm>
                    <a:prstGeom prst="rect">
                      <a:avLst/>
                    </a:prstGeom>
                  </pic:spPr>
                </pic:pic>
              </a:graphicData>
            </a:graphic>
          </wp:inline>
        </w:drawing>
      </w:r>
    </w:p>
    <w:p w:rsidR="001505DE" w:rsidRPr="00FC2839" w:rsidRDefault="001505DE" w:rsidP="001505DE">
      <w:pPr>
        <w:pStyle w:val="Legenda"/>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FC692B">
        <w:rPr>
          <w:rFonts w:ascii="Times New Roman" w:hAnsi="Times New Roman" w:cs="Times New Roman"/>
          <w:noProof/>
          <w:lang w:val="pl-PL"/>
        </w:rPr>
        <w:t>2</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Procentowy podział czasu na kolejne zadania.</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Teoretyczną granicę wydajności dla zrównoleglonych obliczeń wyznacza prawo </w:t>
      </w:r>
      <w:proofErr w:type="spellStart"/>
      <w:r w:rsidRPr="00FC2839">
        <w:rPr>
          <w:rFonts w:ascii="Times New Roman" w:hAnsi="Times New Roman" w:cs="Times New Roman"/>
          <w:sz w:val="24"/>
          <w:szCs w:val="24"/>
          <w:lang w:val="pl-PL"/>
        </w:rPr>
        <w:t>Amdahla</w:t>
      </w:r>
      <w:proofErr w:type="spellEnd"/>
      <w:r w:rsidRPr="00FC2839">
        <w:rPr>
          <w:rFonts w:ascii="Times New Roman" w:hAnsi="Times New Roman" w:cs="Times New Roman"/>
          <w:sz w:val="24"/>
          <w:szCs w:val="24"/>
          <w:lang w:val="pl-PL"/>
        </w:rPr>
        <w:t>. W rzeczywistości granica ta jest niższa od teoretycznego maximum. Spowodowane jest to czasem wymaganym przez procesor do wykonania odpowiednich rozkazów, a także komunikacji pomiędzy CPU i GPU. Warto zwrócić uwagę, że w przypadku algorytmu LC gdzie komunikacja ta została ograniczona do minimum wydajność była największa.</w:t>
      </w:r>
    </w:p>
    <w:p w:rsidR="001505DE" w:rsidRPr="00FC2839" w:rsidRDefault="001505DE" w:rsidP="001505DE">
      <w:pPr>
        <w:keepNext/>
        <w:spacing w:line="360" w:lineRule="auto"/>
        <w:jc w:val="center"/>
        <w:rPr>
          <w:rFonts w:ascii="Times New Roman" w:hAnsi="Times New Roman" w:cs="Times New Roman"/>
          <w:lang w:val="pl-PL"/>
        </w:rPr>
      </w:pPr>
      <w:r w:rsidRPr="00FC2839">
        <w:rPr>
          <w:rFonts w:ascii="Times New Roman" w:hAnsi="Times New Roman" w:cs="Times New Roman"/>
          <w:lang w:val="pl-PL" w:eastAsia="pl-PL"/>
        </w:rPr>
        <w:lastRenderedPageBreak/>
        <w:drawing>
          <wp:inline distT="0" distB="0" distL="0" distR="0" wp14:anchorId="3736144C" wp14:editId="30B57ED4">
            <wp:extent cx="4467225" cy="26670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2667000"/>
                    </a:xfrm>
                    <a:prstGeom prst="rect">
                      <a:avLst/>
                    </a:prstGeom>
                  </pic:spPr>
                </pic:pic>
              </a:graphicData>
            </a:graphic>
          </wp:inline>
        </w:drawing>
      </w:r>
    </w:p>
    <w:p w:rsidR="001505DE" w:rsidRPr="00FC2839" w:rsidRDefault="001505DE" w:rsidP="001505DE">
      <w:pPr>
        <w:pStyle w:val="Legenda"/>
        <w:spacing w:line="360" w:lineRule="auto"/>
        <w:jc w:val="center"/>
        <w:rPr>
          <w:rFonts w:ascii="Times New Roman" w:hAnsi="Times New Roman" w:cs="Times New Roman"/>
          <w:lang w:val="pl-PL"/>
        </w:rPr>
      </w:pPr>
      <w:r w:rsidRPr="00FC2839">
        <w:rPr>
          <w:rFonts w:ascii="Times New Roman" w:hAnsi="Times New Roman" w:cs="Times New Roman"/>
          <w:lang w:val="pl-PL"/>
        </w:rPr>
        <w:t xml:space="preserve">Rys. </w:t>
      </w:r>
      <w:r w:rsidRPr="00FC2839">
        <w:rPr>
          <w:rFonts w:ascii="Times New Roman" w:hAnsi="Times New Roman" w:cs="Times New Roman"/>
          <w:lang w:val="pl-PL"/>
        </w:rPr>
        <w:fldChar w:fldCharType="begin"/>
      </w:r>
      <w:r w:rsidRPr="00FC2839">
        <w:rPr>
          <w:rFonts w:ascii="Times New Roman" w:hAnsi="Times New Roman" w:cs="Times New Roman"/>
          <w:lang w:val="pl-PL"/>
        </w:rPr>
        <w:instrText xml:space="preserve"> SEQ Rys. \* ARABIC </w:instrText>
      </w:r>
      <w:r w:rsidRPr="00FC2839">
        <w:rPr>
          <w:rFonts w:ascii="Times New Roman" w:hAnsi="Times New Roman" w:cs="Times New Roman"/>
          <w:lang w:val="pl-PL"/>
        </w:rPr>
        <w:fldChar w:fldCharType="separate"/>
      </w:r>
      <w:r w:rsidR="00FC692B">
        <w:rPr>
          <w:rFonts w:ascii="Times New Roman" w:hAnsi="Times New Roman" w:cs="Times New Roman"/>
          <w:noProof/>
          <w:lang w:val="pl-PL"/>
        </w:rPr>
        <w:t>3</w:t>
      </w:r>
      <w:r w:rsidRPr="00FC2839">
        <w:rPr>
          <w:rFonts w:ascii="Times New Roman" w:hAnsi="Times New Roman" w:cs="Times New Roman"/>
          <w:lang w:val="pl-PL"/>
        </w:rPr>
        <w:fldChar w:fldCharType="end"/>
      </w:r>
      <w:r w:rsidRPr="00FC2839">
        <w:rPr>
          <w:rFonts w:ascii="Times New Roman" w:hAnsi="Times New Roman" w:cs="Times New Roman"/>
          <w:lang w:val="pl-PL"/>
        </w:rPr>
        <w:t xml:space="preserve"> </w:t>
      </w:r>
      <w:proofErr w:type="spellStart"/>
      <w:r w:rsidRPr="00FC2839">
        <w:rPr>
          <w:rFonts w:ascii="Times New Roman" w:hAnsi="Times New Roman" w:cs="Times New Roman"/>
          <w:lang w:val="pl-PL"/>
        </w:rPr>
        <w:t>Energożerność</w:t>
      </w:r>
      <w:proofErr w:type="spellEnd"/>
      <w:r w:rsidRPr="00FC2839">
        <w:rPr>
          <w:rFonts w:ascii="Times New Roman" w:hAnsi="Times New Roman" w:cs="Times New Roman"/>
          <w:lang w:val="pl-PL"/>
        </w:rPr>
        <w:t xml:space="preserve"> GPU, CPU dla jednowątkowego oraz czterowątkowego rozwiązania</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Ze względu na dużą ilość dostępnych rozwiązań związanych z wysoką wydajnością obliczeń, ważnym zagadnieniem jest również </w:t>
      </w:r>
      <w:proofErr w:type="spellStart"/>
      <w:r w:rsidRPr="00FC2839">
        <w:rPr>
          <w:rFonts w:ascii="Times New Roman" w:hAnsi="Times New Roman" w:cs="Times New Roman"/>
          <w:sz w:val="24"/>
          <w:szCs w:val="24"/>
          <w:lang w:val="pl-PL"/>
        </w:rPr>
        <w:t>energożerność</w:t>
      </w:r>
      <w:proofErr w:type="spellEnd"/>
      <w:r w:rsidRPr="00FC2839">
        <w:rPr>
          <w:rFonts w:ascii="Times New Roman" w:hAnsi="Times New Roman" w:cs="Times New Roman"/>
          <w:sz w:val="24"/>
          <w:szCs w:val="24"/>
          <w:lang w:val="pl-PL"/>
        </w:rPr>
        <w:t xml:space="preserve"> poszczególnych rozwiązań. W wyniku przeprowadzonych badań wynika, że jednordzeniowe obliczenia pobrały mniej mocy niż GPU w każdym przypadku. Porównując jednak GPU z czterowątkowymi obliczeniami proporcje te się zmieniają i CPU pobiera w niektórych przypadkach więcej mocy niż procesor graficzny. Ostateczne wyniki przeprowadzonych badań wykazały jednak, że biorąc pod uwagę stosunek wydajności do </w:t>
      </w:r>
      <w:proofErr w:type="spellStart"/>
      <w:r w:rsidRPr="00FC2839">
        <w:rPr>
          <w:rFonts w:ascii="Times New Roman" w:hAnsi="Times New Roman" w:cs="Times New Roman"/>
          <w:sz w:val="24"/>
          <w:szCs w:val="24"/>
          <w:lang w:val="pl-PL"/>
        </w:rPr>
        <w:t>energożerności</w:t>
      </w:r>
      <w:proofErr w:type="spellEnd"/>
      <w:r w:rsidRPr="00FC2839">
        <w:rPr>
          <w:rFonts w:ascii="Times New Roman" w:hAnsi="Times New Roman" w:cs="Times New Roman"/>
          <w:sz w:val="24"/>
          <w:szCs w:val="24"/>
          <w:lang w:val="pl-PL"/>
        </w:rPr>
        <w:t xml:space="preserve"> zawsze lepiej wypada GPU.</w:t>
      </w:r>
    </w:p>
    <w:p w:rsidR="001505DE" w:rsidRPr="00FC2839"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hAnsi="Times New Roman" w:cs="Times New Roman"/>
          <w:lang w:val="pl-PL"/>
        </w:rPr>
        <w:br w:type="page"/>
      </w:r>
    </w:p>
    <w:p w:rsidR="001505DE" w:rsidRPr="00FC2839" w:rsidRDefault="001505DE" w:rsidP="001505DE">
      <w:pPr>
        <w:pStyle w:val="Nagwek1"/>
        <w:numPr>
          <w:ilvl w:val="0"/>
          <w:numId w:val="3"/>
        </w:numPr>
        <w:spacing w:line="360" w:lineRule="auto"/>
        <w:rPr>
          <w:color w:val="FF0000"/>
          <w:lang w:val="pl-PL"/>
        </w:rPr>
      </w:pPr>
      <w:bookmarkStart w:id="5" w:name="_Toc374865812"/>
      <w:bookmarkStart w:id="6" w:name="_Toc374952267"/>
      <w:r w:rsidRPr="00FC2839">
        <w:rPr>
          <w:lang w:val="pl-PL"/>
        </w:rPr>
        <w:lastRenderedPageBreak/>
        <w:t xml:space="preserve">Przegląd </w:t>
      </w:r>
      <w:proofErr w:type="spellStart"/>
      <w:r w:rsidRPr="00FC2839">
        <w:rPr>
          <w:lang w:val="pl-PL"/>
        </w:rPr>
        <w:t>solwerów</w:t>
      </w:r>
      <w:proofErr w:type="spellEnd"/>
      <w:r w:rsidRPr="00FC2839">
        <w:rPr>
          <w:lang w:val="pl-PL"/>
        </w:rPr>
        <w:t xml:space="preserve"> układów równań liniowych</w:t>
      </w:r>
      <w:bookmarkEnd w:id="5"/>
      <w:bookmarkEnd w:id="6"/>
    </w:p>
    <w:p w:rsidR="001505DE" w:rsidRPr="00FC2839" w:rsidRDefault="001505DE" w:rsidP="001505DE">
      <w:pPr>
        <w:spacing w:line="360" w:lineRule="auto"/>
        <w:jc w:val="both"/>
        <w:rPr>
          <w:rFonts w:ascii="Times New Roman" w:hAnsi="Times New Roman" w:cs="Times New Roman"/>
          <w:lang w:val="pl-PL"/>
        </w:rPr>
      </w:pPr>
      <w:proofErr w:type="spellStart"/>
      <w:r w:rsidRPr="00FC2839">
        <w:rPr>
          <w:rFonts w:ascii="Times New Roman" w:hAnsi="Times New Roman" w:cs="Times New Roman"/>
          <w:lang w:val="pl-PL"/>
        </w:rPr>
        <w:t>Solvery</w:t>
      </w:r>
      <w:proofErr w:type="spellEnd"/>
      <w:r w:rsidRPr="00FC2839">
        <w:rPr>
          <w:rFonts w:ascii="Times New Roman" w:hAnsi="Times New Roman" w:cs="Times New Roman"/>
          <w:lang w:val="pl-PL"/>
        </w:rPr>
        <w:t xml:space="preserve"> w </w:t>
      </w:r>
      <w:proofErr w:type="spellStart"/>
      <w:r w:rsidRPr="00FC2839">
        <w:rPr>
          <w:rFonts w:ascii="Times New Roman" w:hAnsi="Times New Roman" w:cs="Times New Roman"/>
          <w:lang w:val="pl-PL"/>
        </w:rPr>
        <w:t>ViennaCL</w:t>
      </w:r>
      <w:proofErr w:type="spellEnd"/>
      <w:r w:rsidRPr="00FC2839">
        <w:rPr>
          <w:rFonts w:ascii="Times New Roman" w:hAnsi="Times New Roman" w:cs="Times New Roman"/>
          <w:lang w:val="pl-PL"/>
        </w:rPr>
        <w:t>:</w:t>
      </w:r>
    </w:p>
    <w:p w:rsidR="001505DE" w:rsidRPr="00FC2839" w:rsidRDefault="001505DE" w:rsidP="001505DE">
      <w:pPr>
        <w:spacing w:after="0" w:line="360" w:lineRule="auto"/>
        <w:jc w:val="both"/>
        <w:rPr>
          <w:rFonts w:ascii="Times New Roman" w:hAnsi="Times New Roman" w:cs="Times New Roman"/>
          <w:color w:val="FF0000"/>
          <w:lang w:val="pl-PL"/>
        </w:rPr>
      </w:pPr>
      <w:r w:rsidRPr="00FC2839">
        <w:rPr>
          <w:rFonts w:ascii="Times New Roman" w:hAnsi="Times New Roman" w:cs="Times New Roman"/>
          <w:color w:val="FF0000"/>
          <w:lang w:val="pl-PL"/>
        </w:rPr>
        <w:t>Iteracyjne:</w:t>
      </w:r>
      <w:r w:rsidRPr="00FC2839">
        <w:rPr>
          <w:rFonts w:ascii="Times New Roman" w:hAnsi="Times New Roman" w:cs="Times New Roman"/>
          <w:color w:val="FF0000"/>
          <w:lang w:val="pl-PL"/>
        </w:rPr>
        <w:br/>
      </w:r>
      <w:hyperlink r:id="rId14" w:history="1">
        <w:r w:rsidRPr="00FC2839">
          <w:rPr>
            <w:rStyle w:val="Hipercze"/>
            <w:rFonts w:ascii="Times New Roman" w:hAnsi="Times New Roman" w:cs="Times New Roman"/>
            <w:color w:val="FF0000"/>
            <w:lang w:val="pl-PL"/>
          </w:rPr>
          <w:t>http://en.wikipedia.org/wiki/Conjugate_gradient_method</w:t>
        </w:r>
      </w:hyperlink>
      <w:r w:rsidRPr="00FC2839">
        <w:rPr>
          <w:rFonts w:ascii="Times New Roman" w:hAnsi="Times New Roman" w:cs="Times New Roman"/>
          <w:color w:val="FF0000"/>
          <w:lang w:val="pl-PL"/>
        </w:rPr>
        <w:br/>
      </w:r>
      <w:hyperlink r:id="rId15" w:history="1">
        <w:r w:rsidRPr="00FC2839">
          <w:rPr>
            <w:rStyle w:val="Hipercze"/>
            <w:rFonts w:ascii="Times New Roman" w:hAnsi="Times New Roman" w:cs="Times New Roman"/>
            <w:color w:val="FF0000"/>
            <w:lang w:val="pl-PL"/>
          </w:rPr>
          <w:t>http://en.wikipedia.org/wiki/Biconjugate_gradient_stabilized_method</w:t>
        </w:r>
      </w:hyperlink>
    </w:p>
    <w:p w:rsidR="001505DE" w:rsidRPr="00FC2839" w:rsidRDefault="008B7EA4" w:rsidP="001505DE">
      <w:pPr>
        <w:spacing w:after="0" w:line="360" w:lineRule="auto"/>
        <w:jc w:val="both"/>
        <w:rPr>
          <w:rFonts w:ascii="Times New Roman" w:hAnsi="Times New Roman" w:cs="Times New Roman"/>
          <w:color w:val="FF0000"/>
          <w:lang w:val="pl-PL"/>
        </w:rPr>
      </w:pPr>
      <w:hyperlink r:id="rId16" w:history="1">
        <w:r w:rsidR="001505DE" w:rsidRPr="00FC2839">
          <w:rPr>
            <w:rStyle w:val="Hipercze"/>
            <w:rFonts w:ascii="Times New Roman" w:hAnsi="Times New Roman" w:cs="Times New Roman"/>
            <w:color w:val="FF0000"/>
            <w:lang w:val="pl-PL"/>
          </w:rPr>
          <w:t>http://en.wikipedia.org/wiki/Generalized_minimal_residual_method</w:t>
        </w:r>
      </w:hyperlink>
    </w:p>
    <w:p w:rsidR="001505DE" w:rsidRPr="00FC2839" w:rsidRDefault="001505DE" w:rsidP="001505DE">
      <w:pPr>
        <w:spacing w:after="0" w:line="360" w:lineRule="auto"/>
        <w:jc w:val="both"/>
        <w:rPr>
          <w:rFonts w:ascii="Times New Roman" w:hAnsi="Times New Roman" w:cs="Times New Roman"/>
          <w:color w:val="FF0000"/>
          <w:lang w:val="pl-PL"/>
        </w:rPr>
      </w:pPr>
      <w:r w:rsidRPr="00FC2839">
        <w:rPr>
          <w:rFonts w:ascii="Times New Roman" w:hAnsi="Times New Roman" w:cs="Times New Roman"/>
          <w:color w:val="FF0000"/>
          <w:lang w:val="pl-PL"/>
        </w:rPr>
        <w:t>Bezpośrednie:</w:t>
      </w:r>
    </w:p>
    <w:p w:rsidR="001505DE" w:rsidRPr="00FC2839" w:rsidRDefault="001505DE" w:rsidP="001505DE">
      <w:pPr>
        <w:spacing w:after="0" w:line="360" w:lineRule="auto"/>
        <w:jc w:val="both"/>
        <w:rPr>
          <w:rFonts w:ascii="Times New Roman" w:hAnsi="Times New Roman" w:cs="Times New Roman"/>
          <w:color w:val="FF0000"/>
          <w:lang w:val="pl-PL"/>
        </w:rPr>
      </w:pPr>
      <w:proofErr w:type="spellStart"/>
      <w:r w:rsidRPr="00FC2839">
        <w:rPr>
          <w:rFonts w:ascii="Times New Roman" w:hAnsi="Times New Roman" w:cs="Times New Roman"/>
          <w:color w:val="FF0000"/>
          <w:lang w:val="pl-PL"/>
        </w:rPr>
        <w:t>Triangular</w:t>
      </w:r>
      <w:proofErr w:type="spellEnd"/>
      <w:r w:rsidRPr="00FC2839">
        <w:rPr>
          <w:rFonts w:ascii="Times New Roman" w:hAnsi="Times New Roman" w:cs="Times New Roman"/>
          <w:color w:val="FF0000"/>
          <w:lang w:val="pl-PL"/>
        </w:rPr>
        <w:t xml:space="preserve"> </w:t>
      </w:r>
      <w:proofErr w:type="spellStart"/>
      <w:r w:rsidRPr="00FC2839">
        <w:rPr>
          <w:rFonts w:ascii="Times New Roman" w:hAnsi="Times New Roman" w:cs="Times New Roman"/>
          <w:color w:val="FF0000"/>
          <w:lang w:val="pl-PL"/>
        </w:rPr>
        <w:t>solvers</w:t>
      </w:r>
      <w:proofErr w:type="spellEnd"/>
      <w:r w:rsidRPr="00FC2839">
        <w:rPr>
          <w:rFonts w:ascii="Times New Roman" w:hAnsi="Times New Roman" w:cs="Times New Roman"/>
          <w:color w:val="FF0000"/>
          <w:lang w:val="pl-PL"/>
        </w:rPr>
        <w:t xml:space="preserve"> (?) – dzielenie macierzy na </w:t>
      </w:r>
      <w:proofErr w:type="spellStart"/>
      <w:r w:rsidRPr="00FC2839">
        <w:rPr>
          <w:rFonts w:ascii="Times New Roman" w:hAnsi="Times New Roman" w:cs="Times New Roman"/>
          <w:color w:val="FF0000"/>
          <w:lang w:val="pl-PL"/>
        </w:rPr>
        <w:t>trojkatne</w:t>
      </w:r>
      <w:proofErr w:type="spellEnd"/>
    </w:p>
    <w:p w:rsidR="001505DE" w:rsidRPr="00FC2839" w:rsidRDefault="008B7EA4" w:rsidP="001505DE">
      <w:pPr>
        <w:spacing w:after="0" w:line="360" w:lineRule="auto"/>
        <w:jc w:val="both"/>
        <w:rPr>
          <w:rFonts w:ascii="Times New Roman" w:hAnsi="Times New Roman" w:cs="Times New Roman"/>
          <w:color w:val="FF0000"/>
          <w:lang w:val="pl-PL"/>
        </w:rPr>
      </w:pPr>
      <w:hyperlink r:id="rId17" w:history="1">
        <w:r w:rsidR="001505DE" w:rsidRPr="00FC2839">
          <w:rPr>
            <w:rStyle w:val="Hipercze"/>
            <w:rFonts w:ascii="Times New Roman" w:hAnsi="Times New Roman" w:cs="Times New Roman"/>
            <w:color w:val="FF0000"/>
            <w:lang w:val="pl-PL"/>
          </w:rPr>
          <w:t>http://en.wikipedia.org/wiki/LU_decomposition</w:t>
        </w:r>
      </w:hyperlink>
      <w:r w:rsidR="001505DE" w:rsidRPr="00FC2839">
        <w:rPr>
          <w:rFonts w:ascii="Times New Roman" w:hAnsi="Times New Roman" w:cs="Times New Roman"/>
          <w:color w:val="FF0000"/>
          <w:lang w:val="pl-PL"/>
        </w:rPr>
        <w:t xml:space="preserve"> </w:t>
      </w:r>
    </w:p>
    <w:p w:rsidR="001505DE" w:rsidRPr="00FC2839" w:rsidRDefault="001505DE" w:rsidP="001505DE">
      <w:pPr>
        <w:spacing w:after="0" w:line="360" w:lineRule="auto"/>
        <w:jc w:val="both"/>
        <w:rPr>
          <w:rFonts w:ascii="Times New Roman" w:hAnsi="Times New Roman" w:cs="Times New Roman"/>
          <w:color w:val="FF0000"/>
          <w:lang w:val="pl-PL"/>
        </w:rPr>
      </w:pPr>
      <w:r w:rsidRPr="00FC2839">
        <w:rPr>
          <w:rFonts w:ascii="Times New Roman" w:hAnsi="Times New Roman" w:cs="Times New Roman"/>
          <w:color w:val="FF0000"/>
          <w:lang w:val="pl-PL"/>
        </w:rPr>
        <w:t>Od Pawła Wala – już z nim rozmawiałem.</w:t>
      </w:r>
    </w:p>
    <w:p w:rsidR="001505DE" w:rsidRPr="00FC2839" w:rsidRDefault="001505DE" w:rsidP="001505DE">
      <w:pPr>
        <w:spacing w:after="0" w:line="360" w:lineRule="auto"/>
        <w:jc w:val="both"/>
        <w:rPr>
          <w:rFonts w:ascii="Times New Roman" w:hAnsi="Times New Roman" w:cs="Times New Roman"/>
          <w:color w:val="FF0000"/>
          <w:lang w:val="pl-PL"/>
        </w:rPr>
      </w:pPr>
    </w:p>
    <w:p w:rsidR="001505DE" w:rsidRPr="00FC2839" w:rsidRDefault="001505DE" w:rsidP="001505DE">
      <w:pPr>
        <w:spacing w:after="0" w:line="360" w:lineRule="auto"/>
        <w:jc w:val="both"/>
        <w:rPr>
          <w:rFonts w:ascii="Times New Roman" w:hAnsi="Times New Roman" w:cs="Times New Roman"/>
          <w:b/>
          <w:color w:val="FF0000"/>
          <w:lang w:val="pl-PL"/>
        </w:rPr>
      </w:pPr>
      <w:r w:rsidRPr="00FC2839">
        <w:rPr>
          <w:rFonts w:ascii="Times New Roman" w:hAnsi="Times New Roman" w:cs="Times New Roman"/>
          <w:b/>
          <w:color w:val="FF0000"/>
          <w:lang w:val="pl-PL"/>
        </w:rPr>
        <w:t xml:space="preserve">Wstaw szybkie części sekwencje </w:t>
      </w:r>
    </w:p>
    <w:p w:rsidR="001505DE" w:rsidRPr="00FC2839" w:rsidRDefault="001505DE" w:rsidP="001505DE">
      <w:pPr>
        <w:spacing w:after="0"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Ctr</w:t>
      </w:r>
      <w:proofErr w:type="spellEnd"/>
      <w:r w:rsidRPr="00FC2839">
        <w:rPr>
          <w:rFonts w:ascii="Times New Roman" w:hAnsi="Times New Roman" w:cs="Times New Roman"/>
          <w:sz w:val="24"/>
          <w:szCs w:val="24"/>
          <w:lang w:val="pl-PL"/>
        </w:rPr>
        <w:t xml:space="preserve"> alt f9</w:t>
      </w:r>
    </w:p>
    <w:p w:rsidR="001505DE" w:rsidRPr="00FC2839" w:rsidRDefault="001505DE" w:rsidP="001505DE">
      <w:pPr>
        <w:spacing w:after="0"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Linki won</w:t>
      </w:r>
    </w:p>
    <w:p w:rsidR="001505DE" w:rsidRPr="00FC2839" w:rsidRDefault="001505DE" w:rsidP="001505DE">
      <w:pPr>
        <w:spacing w:after="0"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Nagłówki -&gt; podział strony przed</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2. Przegląd </w:t>
      </w:r>
      <w:proofErr w:type="spellStart"/>
      <w:r w:rsidRPr="00FC2839">
        <w:rPr>
          <w:rFonts w:ascii="Times New Roman" w:hAnsi="Times New Roman" w:cs="Times New Roman"/>
          <w:sz w:val="24"/>
          <w:szCs w:val="24"/>
          <w:lang w:val="pl-PL"/>
        </w:rPr>
        <w:t>solwerów</w:t>
      </w:r>
      <w:proofErr w:type="spellEnd"/>
      <w:r w:rsidRPr="00FC2839">
        <w:rPr>
          <w:rFonts w:ascii="Times New Roman" w:hAnsi="Times New Roman" w:cs="Times New Roman"/>
          <w:sz w:val="24"/>
          <w:szCs w:val="24"/>
          <w:lang w:val="pl-PL"/>
        </w:rPr>
        <w:t xml:space="preserve"> układów równań liniowych.</w:t>
      </w:r>
    </w:p>
    <w:p w:rsidR="001505DE" w:rsidRPr="00FC2839" w:rsidRDefault="001505DE" w:rsidP="001505DE">
      <w:pPr>
        <w:spacing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Solwery</w:t>
      </w:r>
      <w:proofErr w:type="spellEnd"/>
      <w:r w:rsidRPr="00FC2839">
        <w:rPr>
          <w:rFonts w:ascii="Times New Roman" w:hAnsi="Times New Roman" w:cs="Times New Roman"/>
          <w:sz w:val="24"/>
          <w:szCs w:val="24"/>
          <w:lang w:val="pl-PL"/>
        </w:rPr>
        <w:t xml:space="preserve"> wykorzystywane do rozwiązania układów równań liniowych można podzielić na iteracyjne i bezpośrednie.</w:t>
      </w: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7" w:name="_Toc374865813"/>
      <w:bookmarkStart w:id="8" w:name="_Toc374952268"/>
      <w:proofErr w:type="spellStart"/>
      <w:r w:rsidRPr="00FC2839">
        <w:rPr>
          <w:rFonts w:ascii="Times New Roman" w:hAnsi="Times New Roman" w:cs="Times New Roman"/>
          <w:sz w:val="36"/>
          <w:lang w:val="pl-PL"/>
        </w:rPr>
        <w:t>Solwery</w:t>
      </w:r>
      <w:proofErr w:type="spellEnd"/>
      <w:r w:rsidRPr="00FC2839">
        <w:rPr>
          <w:rFonts w:ascii="Times New Roman" w:hAnsi="Times New Roman" w:cs="Times New Roman"/>
          <w:sz w:val="36"/>
          <w:lang w:val="pl-PL"/>
        </w:rPr>
        <w:t xml:space="preserve"> iteracyjne</w:t>
      </w:r>
      <w:bookmarkEnd w:id="7"/>
      <w:bookmarkEnd w:id="8"/>
    </w:p>
    <w:p w:rsidR="001505DE" w:rsidRPr="00FC2839" w:rsidRDefault="001505DE" w:rsidP="001505DE">
      <w:pPr>
        <w:spacing w:line="360" w:lineRule="auto"/>
        <w:jc w:val="both"/>
        <w:rPr>
          <w:rFonts w:ascii="Times New Roman" w:hAnsi="Times New Roman" w:cs="Times New Roman"/>
          <w:lang w:val="pl-PL" w:eastAsia="en-GB"/>
        </w:rPr>
      </w:pPr>
    </w:p>
    <w:p w:rsidR="001505DE" w:rsidRPr="00FC2839" w:rsidRDefault="001505DE" w:rsidP="001505DE">
      <w:pPr>
        <w:spacing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Solwery</w:t>
      </w:r>
      <w:proofErr w:type="spellEnd"/>
      <w:r w:rsidRPr="00FC2839">
        <w:rPr>
          <w:rFonts w:ascii="Times New Roman" w:hAnsi="Times New Roman" w:cs="Times New Roman"/>
          <w:sz w:val="24"/>
          <w:szCs w:val="24"/>
          <w:lang w:val="pl-PL"/>
        </w:rPr>
        <w:t xml:space="preserve"> iteracyjne były używane w dużym zakresie we wczesnych latach 60’tych ubiegłego wieku, jednak z czasem zaprzestano wykorzystywanie ich do obliczeń. Było to spowodowane odkryciem, że liczba operacji, które były przeprowadzane przez metody iteracyjne przekraczała w znacznym stopniu limity wyznaczone w założeniach teoretycznych. Zastąpione zostały one o wiele bardziej efektywnymi </w:t>
      </w:r>
      <w:proofErr w:type="spellStart"/>
      <w:r w:rsidRPr="00FC2839">
        <w:rPr>
          <w:rFonts w:ascii="Times New Roman" w:hAnsi="Times New Roman" w:cs="Times New Roman"/>
          <w:sz w:val="24"/>
          <w:szCs w:val="24"/>
          <w:lang w:val="pl-PL"/>
        </w:rPr>
        <w:t>solwerami</w:t>
      </w:r>
      <w:proofErr w:type="spellEnd"/>
      <w:r w:rsidRPr="00FC2839">
        <w:rPr>
          <w:rFonts w:ascii="Times New Roman" w:hAnsi="Times New Roman" w:cs="Times New Roman"/>
          <w:sz w:val="24"/>
          <w:szCs w:val="24"/>
          <w:lang w:val="pl-PL"/>
        </w:rPr>
        <w:t xml:space="preserve"> bezpośrednimi, opartymi o trójkątny rozkład macierzy. Wzrastająca moc obliczeniowa oraz możliwość zrównoleglania obliczeń sprawiła jednak ponowne ożywienie w świecie metod iteracyjnych. Możliwości nowych architektur spowodowały, że </w:t>
      </w:r>
      <w:proofErr w:type="spellStart"/>
      <w:r w:rsidRPr="00FC2839">
        <w:rPr>
          <w:rFonts w:ascii="Times New Roman" w:hAnsi="Times New Roman" w:cs="Times New Roman"/>
          <w:sz w:val="24"/>
          <w:szCs w:val="24"/>
          <w:lang w:val="pl-PL"/>
        </w:rPr>
        <w:t>solwery</w:t>
      </w:r>
      <w:proofErr w:type="spellEnd"/>
      <w:r w:rsidRPr="00FC2839">
        <w:rPr>
          <w:rFonts w:ascii="Times New Roman" w:hAnsi="Times New Roman" w:cs="Times New Roman"/>
          <w:sz w:val="24"/>
          <w:szCs w:val="24"/>
          <w:lang w:val="pl-PL"/>
        </w:rPr>
        <w:t xml:space="preserve"> iteracyjne były wydajniejsze niż bezpośrednie metody dla bardzo dużych problemów tj. </w:t>
      </w:r>
      <w:r w:rsidR="001B65CA" w:rsidRPr="00FC2839">
        <w:rPr>
          <w:rFonts w:ascii="Times New Roman" w:hAnsi="Times New Roman" w:cs="Times New Roman"/>
          <w:sz w:val="24"/>
          <w:szCs w:val="24"/>
          <w:lang w:val="pl-PL"/>
        </w:rPr>
        <w:t xml:space="preserve">większych niż 100 000 elementów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Jouglard98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1</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Kolejną </w:t>
      </w:r>
      <w:r w:rsidRPr="00FC2839">
        <w:rPr>
          <w:rFonts w:ascii="Times New Roman" w:hAnsi="Times New Roman" w:cs="Times New Roman"/>
          <w:sz w:val="24"/>
          <w:szCs w:val="24"/>
          <w:lang w:val="pl-PL"/>
        </w:rPr>
        <w:lastRenderedPageBreak/>
        <w:t>zaletą było o wiele mniejsze zużycie pamięci, ponieważ wymaga on mniej więcej takiej samej i</w:t>
      </w:r>
      <w:r w:rsidR="001B65CA" w:rsidRPr="00FC2839">
        <w:rPr>
          <w:rFonts w:ascii="Times New Roman" w:hAnsi="Times New Roman" w:cs="Times New Roman"/>
          <w:sz w:val="24"/>
          <w:szCs w:val="24"/>
          <w:lang w:val="pl-PL"/>
        </w:rPr>
        <w:t xml:space="preserve">lości pamięci co oryginalne dane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Verschoor12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5</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Jest to spowodowane tym, że współczynnik macierzy pozostawiany jest w oryginalnej formie i traktowany jako liniowy operator do wyliczania produktu wynikowego macierzy i wektora. Dodatkowo w przypadku </w:t>
      </w:r>
      <w:proofErr w:type="spellStart"/>
      <w:r w:rsidRPr="00FC2839">
        <w:rPr>
          <w:rFonts w:ascii="Times New Roman" w:hAnsi="Times New Roman" w:cs="Times New Roman"/>
          <w:sz w:val="24"/>
          <w:szCs w:val="24"/>
          <w:lang w:val="pl-PL"/>
        </w:rPr>
        <w:t>solwera</w:t>
      </w:r>
      <w:proofErr w:type="spellEnd"/>
      <w:r w:rsidRPr="00FC2839">
        <w:rPr>
          <w:rFonts w:ascii="Times New Roman" w:hAnsi="Times New Roman" w:cs="Times New Roman"/>
          <w:sz w:val="24"/>
          <w:szCs w:val="24"/>
          <w:lang w:val="pl-PL"/>
        </w:rPr>
        <w:t xml:space="preserve"> iteracyjnego użytkownik może wykorzystać zrównoleglanie obliczeń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Iteracyjne metody rozwiązywania układów równań liniowych polegają na krokowym wyznaczaniu  rozwiązania. Z każdą kolejną iteracją wynik jest poprawiany, aż do momentu gdy wynik zbliży się wystarczająco do założonego przybliżenia. W związku z tym końcowy wynik </w:t>
      </w:r>
      <w:proofErr w:type="spellStart"/>
      <w:r w:rsidRPr="00FC2839">
        <w:rPr>
          <w:rFonts w:ascii="Times New Roman" w:hAnsi="Times New Roman" w:cs="Times New Roman"/>
          <w:sz w:val="24"/>
          <w:szCs w:val="24"/>
          <w:lang w:val="pl-PL"/>
        </w:rPr>
        <w:t>solwera</w:t>
      </w:r>
      <w:proofErr w:type="spellEnd"/>
      <w:r w:rsidRPr="00FC2839">
        <w:rPr>
          <w:rFonts w:ascii="Times New Roman" w:hAnsi="Times New Roman" w:cs="Times New Roman"/>
          <w:sz w:val="24"/>
          <w:szCs w:val="24"/>
          <w:lang w:val="pl-PL"/>
        </w:rPr>
        <w:t xml:space="preserve"> iteracyjnego jest zawsze obarczony pewnego stopnia błędem. Teoretycznie używając </w:t>
      </w:r>
      <w:proofErr w:type="spellStart"/>
      <w:r w:rsidRPr="00FC2839">
        <w:rPr>
          <w:rFonts w:ascii="Times New Roman" w:hAnsi="Times New Roman" w:cs="Times New Roman"/>
          <w:sz w:val="24"/>
          <w:szCs w:val="24"/>
          <w:lang w:val="pl-PL"/>
        </w:rPr>
        <w:t>solwera</w:t>
      </w:r>
      <w:proofErr w:type="spellEnd"/>
      <w:r w:rsidRPr="00FC2839">
        <w:rPr>
          <w:rFonts w:ascii="Times New Roman" w:hAnsi="Times New Roman" w:cs="Times New Roman"/>
          <w:sz w:val="24"/>
          <w:szCs w:val="24"/>
          <w:lang w:val="pl-PL"/>
        </w:rPr>
        <w:t xml:space="preserve"> iteracyjnego można uzyskać idealny wynik przy nieskończonej ilości kroków, jednak w rzeczywistych obliczeniach ilość iteracji jest zawsze wartością skończoną. Złe warunki początkowe mogą jednak spowodować duży błąd w ostatecznych wynikach</w:t>
      </w:r>
      <w:r w:rsidRPr="00FC2839">
        <w:rPr>
          <w:rStyle w:val="Odwoanieprzypisudolnego"/>
          <w:rFonts w:ascii="Times New Roman" w:hAnsi="Times New Roman" w:cs="Times New Roman"/>
          <w:sz w:val="24"/>
          <w:szCs w:val="24"/>
          <w:lang w:val="pl-PL"/>
        </w:rPr>
        <w:footnoteReference w:id="6"/>
      </w:r>
      <w:r w:rsidRPr="00FC2839">
        <w:rPr>
          <w:rFonts w:ascii="Times New Roman" w:hAnsi="Times New Roman" w:cs="Times New Roman"/>
          <w:sz w:val="24"/>
          <w:szCs w:val="24"/>
          <w:lang w:val="pl-PL"/>
        </w:rPr>
        <w:t xml:space="preserve">. Kiedy </w:t>
      </w:r>
      <w:proofErr w:type="spellStart"/>
      <w:r w:rsidRPr="00FC2839">
        <w:rPr>
          <w:rFonts w:ascii="Times New Roman" w:hAnsi="Times New Roman" w:cs="Times New Roman"/>
          <w:sz w:val="24"/>
          <w:szCs w:val="24"/>
          <w:lang w:val="pl-PL"/>
        </w:rPr>
        <w:t>solver</w:t>
      </w:r>
      <w:proofErr w:type="spellEnd"/>
      <w:r w:rsidRPr="00FC2839">
        <w:rPr>
          <w:rFonts w:ascii="Times New Roman" w:hAnsi="Times New Roman" w:cs="Times New Roman"/>
          <w:sz w:val="24"/>
          <w:szCs w:val="24"/>
          <w:lang w:val="pl-PL"/>
        </w:rPr>
        <w:t xml:space="preserve"> iteracyjny rozwiązuje źle uwarunkowany problem wyniki mogą być wolne lub nie mieć zbieżności. Głównymi operacjami metod iteracyjnych są mnożenia macierzy i wektorów oraz rozwiązywanie liniowych równań algebraicznych dotyczących uwarunkowań wstępnych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fialko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Do metod iteracyjnych rozwiązywania układów równań </w:t>
      </w:r>
      <w:proofErr w:type="spellStart"/>
      <w:r w:rsidRPr="00FC2839">
        <w:rPr>
          <w:rFonts w:ascii="Times New Roman" w:hAnsi="Times New Roman" w:cs="Times New Roman"/>
          <w:sz w:val="24"/>
          <w:szCs w:val="24"/>
          <w:lang w:val="pl-PL"/>
        </w:rPr>
        <w:t>należąmiędzy</w:t>
      </w:r>
      <w:proofErr w:type="spellEnd"/>
      <w:r w:rsidRPr="00FC2839">
        <w:rPr>
          <w:rFonts w:ascii="Times New Roman" w:hAnsi="Times New Roman" w:cs="Times New Roman"/>
          <w:sz w:val="24"/>
          <w:szCs w:val="24"/>
          <w:lang w:val="pl-PL"/>
        </w:rPr>
        <w:t xml:space="preserve"> innymi:</w:t>
      </w:r>
    </w:p>
    <w:p w:rsidR="001505DE" w:rsidRPr="00FC2839" w:rsidRDefault="001505DE" w:rsidP="001505DE">
      <w:pPr>
        <w:spacing w:after="0" w:line="360" w:lineRule="auto"/>
        <w:ind w:left="720" w:hanging="720"/>
        <w:jc w:val="both"/>
        <w:rPr>
          <w:rFonts w:ascii="Times New Roman" w:hAnsi="Times New Roman" w:cs="Times New Roman"/>
          <w:sz w:val="24"/>
          <w:szCs w:val="24"/>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eastAsia="Times New Roman" w:hAnsi="Times New Roman" w:cs="Times New Roman"/>
          <w:color w:val="000000"/>
          <w:sz w:val="24"/>
          <w:szCs w:val="24"/>
          <w:shd w:val="clear" w:color="auto" w:fill="FFFFFF"/>
          <w:lang w:val="pl-PL" w:eastAsia="en-GB"/>
        </w:rPr>
        <w:t xml:space="preserve">- Metoda gradientu sprzężonego - </w:t>
      </w:r>
      <w:r w:rsidRPr="00FC2839">
        <w:rPr>
          <w:rFonts w:ascii="Times New Roman" w:hAnsi="Times New Roman" w:cs="Times New Roman"/>
          <w:sz w:val="24"/>
          <w:szCs w:val="24"/>
          <w:lang w:val="pl-PL"/>
        </w:rPr>
        <w:t>Jest ona jedną z najlepiej znanych metod iteracyjnych wykorzystywaną do rozwiązywania liniowych układów równań z rzadką, symetryczną, dodatnio określoną macierzą</w:t>
      </w:r>
      <w:r w:rsidRPr="00FC2839">
        <w:rPr>
          <w:rStyle w:val="Odwoanieprzypisudolnego"/>
          <w:rFonts w:ascii="Times New Roman" w:hAnsi="Times New Roman" w:cs="Times New Roman"/>
          <w:sz w:val="24"/>
          <w:szCs w:val="24"/>
          <w:lang w:val="pl-PL"/>
        </w:rPr>
        <w:footnoteReference w:id="7"/>
      </w:r>
      <w:r w:rsidRPr="00FC2839">
        <w:rPr>
          <w:rFonts w:ascii="Times New Roman" w:hAnsi="Times New Roman" w:cs="Times New Roman"/>
          <w:sz w:val="24"/>
          <w:szCs w:val="24"/>
          <w:lang w:val="pl-PL"/>
        </w:rPr>
        <w:t xml:space="preserve">.  W każdym kolejnym kroku wykonywane jest mnożenie macierzy i wektora. Dla symetrycznej dodatnio określonej macierzy o rozmiarze N x N zbieżność można osiągnąć w N-iteracjach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Verschoor12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5</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001B65CA" w:rsidRPr="00FC2839">
        <w:rPr>
          <w:rFonts w:ascii="Times New Roman" w:hAnsi="Times New Roman" w:cs="Times New Roman"/>
          <w:sz w:val="24"/>
          <w:szCs w:val="24"/>
          <w:lang w:val="pl-PL"/>
        </w:rPr>
        <w:t>.</w:t>
      </w:r>
    </w:p>
    <w:p w:rsidR="001505DE" w:rsidRPr="00FC2839" w:rsidRDefault="001505DE" w:rsidP="001505DE">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Metoda gradientu Bi-sprzężonego </w:t>
      </w:r>
      <w:proofErr w:type="spellStart"/>
      <w:r w:rsidRPr="00FC2839">
        <w:rPr>
          <w:rStyle w:val="toctext"/>
          <w:rFonts w:ascii="Times New Roman" w:hAnsi="Times New Roman" w:cs="Times New Roman"/>
          <w:sz w:val="24"/>
          <w:szCs w:val="24"/>
          <w:shd w:val="clear" w:color="auto" w:fill="F9F9F9"/>
          <w:lang w:val="pl-PL"/>
        </w:rPr>
        <w:t>BiCG</w:t>
      </w:r>
      <w:proofErr w:type="spellEnd"/>
      <w:r w:rsidRPr="00FC2839">
        <w:rPr>
          <w:rFonts w:ascii="Times New Roman" w:hAnsi="Times New Roman" w:cs="Times New Roman"/>
          <w:sz w:val="24"/>
          <w:szCs w:val="24"/>
          <w:lang w:val="pl-PL"/>
        </w:rPr>
        <w:t xml:space="preserve"> – rozwija metodę gradientów sprzężonych. Umożliwia ona rozwiązanie dla nie-</w:t>
      </w:r>
      <w:proofErr w:type="spellStart"/>
      <w:r w:rsidRPr="00FC2839">
        <w:rPr>
          <w:rFonts w:ascii="Times New Roman" w:hAnsi="Times New Roman" w:cs="Times New Roman"/>
          <w:sz w:val="24"/>
          <w:szCs w:val="24"/>
          <w:lang w:val="pl-PL"/>
        </w:rPr>
        <w:t>pojedyńczej</w:t>
      </w:r>
      <w:proofErr w:type="spellEnd"/>
      <w:r w:rsidRPr="00FC2839">
        <w:rPr>
          <w:rFonts w:ascii="Times New Roman" w:hAnsi="Times New Roman" w:cs="Times New Roman"/>
          <w:sz w:val="24"/>
          <w:szCs w:val="24"/>
          <w:lang w:val="pl-PL"/>
        </w:rPr>
        <w:t xml:space="preserve">, niesymetrycznej macierzy. </w:t>
      </w:r>
    </w:p>
    <w:p w:rsidR="001505DE" w:rsidRPr="00FC2839" w:rsidRDefault="001505DE" w:rsidP="001505DE">
      <w:pPr>
        <w:spacing w:after="0" w:line="360" w:lineRule="auto"/>
        <w:ind w:left="1440" w:hanging="1440"/>
        <w:jc w:val="both"/>
        <w:rPr>
          <w:rFonts w:ascii="Times New Roman" w:hAnsi="Times New Roman" w:cs="Times New Roman"/>
          <w:sz w:val="24"/>
          <w:szCs w:val="24"/>
          <w:lang w:val="pl-PL"/>
        </w:rPr>
      </w:pPr>
    </w:p>
    <w:p w:rsidR="001505DE" w:rsidRPr="00FC2839" w:rsidRDefault="001505DE" w:rsidP="001505DE">
      <w:pPr>
        <w:spacing w:after="0" w:line="360" w:lineRule="auto"/>
        <w:ind w:left="1440" w:hanging="144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Ustabilizowana metoda gradientu Bi-Sprzężonego - służy do rozwiązywania liniowych układów równań z niesymetrycznych równań liniowych. Jest stabilniejsza od Metody Gradientu Bi-Sprzężonego.</w:t>
      </w:r>
    </w:p>
    <w:p w:rsidR="001505DE" w:rsidRPr="00FC2839" w:rsidRDefault="001505DE" w:rsidP="001505DE">
      <w:pPr>
        <w:spacing w:after="0" w:line="360" w:lineRule="auto"/>
        <w:ind w:left="720" w:hanging="720"/>
        <w:jc w:val="both"/>
        <w:rPr>
          <w:rFonts w:ascii="Times New Roman" w:hAnsi="Times New Roman" w:cs="Times New Roman"/>
          <w:sz w:val="24"/>
          <w:szCs w:val="24"/>
          <w:lang w:val="pl-PL"/>
        </w:rPr>
      </w:pPr>
    </w:p>
    <w:p w:rsidR="001505DE" w:rsidRPr="00FC2839" w:rsidRDefault="001505DE" w:rsidP="001505DE">
      <w:pPr>
        <w:spacing w:line="360" w:lineRule="auto"/>
        <w:jc w:val="both"/>
        <w:rPr>
          <w:rFonts w:ascii="Times New Roman" w:hAnsi="Times New Roman" w:cs="Times New Roman"/>
          <w:caps/>
          <w:color w:val="555555"/>
          <w:spacing w:val="12"/>
          <w:sz w:val="24"/>
          <w:szCs w:val="24"/>
          <w:lang w:val="pl-PL"/>
        </w:rPr>
      </w:pPr>
      <w:r w:rsidRPr="00FC2839">
        <w:rPr>
          <w:rFonts w:ascii="Times New Roman" w:hAnsi="Times New Roman" w:cs="Times New Roman"/>
          <w:sz w:val="24"/>
          <w:szCs w:val="24"/>
          <w:lang w:val="pl-PL"/>
        </w:rPr>
        <w:lastRenderedPageBreak/>
        <w:t>- Uogólniona Metoda Najmniejszego Residuum GMRES – jest to dosyć popularna metoda do rozwiązywania nieosobliwych, niesymetrycznych macierzy. Badania dowiodły, że w metodzie GMRES stopa zbieżności może poprawiać się wraz z każdą kolejną iteracją</w:t>
      </w:r>
      <w:r w:rsidR="001B65CA" w:rsidRPr="00FC2839">
        <w:rPr>
          <w:rFonts w:ascii="Times New Roman" w:hAnsi="Times New Roman" w:cs="Times New Roman"/>
          <w:sz w:val="24"/>
          <w:szCs w:val="24"/>
          <w:lang w:val="pl-PL"/>
        </w:rPr>
        <w:t xml:space="preserve"> </w:t>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Verschoor12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5</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001B65CA" w:rsidRPr="00FC2839">
        <w:rPr>
          <w:rFonts w:ascii="Times New Roman" w:hAnsi="Times New Roman" w:cs="Times New Roman"/>
          <w:sz w:val="24"/>
          <w:szCs w:val="24"/>
          <w:lang w:val="pl-PL"/>
        </w:rPr>
        <w:fldChar w:fldCharType="begin"/>
      </w:r>
      <w:r w:rsidR="001B65CA" w:rsidRPr="00FC2839">
        <w:rPr>
          <w:rFonts w:ascii="Times New Roman" w:hAnsi="Times New Roman" w:cs="Times New Roman"/>
          <w:sz w:val="24"/>
          <w:szCs w:val="24"/>
          <w:lang w:val="pl-PL"/>
        </w:rPr>
        <w:instrText xml:space="preserve"> REF Vorst93 \h </w:instrText>
      </w:r>
      <w:r w:rsidR="001B65CA" w:rsidRPr="00FC2839">
        <w:rPr>
          <w:rFonts w:ascii="Times New Roman" w:hAnsi="Times New Roman" w:cs="Times New Roman"/>
          <w:sz w:val="24"/>
          <w:szCs w:val="24"/>
          <w:lang w:val="pl-PL"/>
        </w:rPr>
      </w:r>
      <w:r w:rsidR="001B65CA" w:rsidRPr="00FC2839">
        <w:rPr>
          <w:rFonts w:ascii="Times New Roman" w:hAnsi="Times New Roman" w:cs="Times New Roman"/>
          <w:sz w:val="24"/>
          <w:szCs w:val="24"/>
          <w:lang w:val="pl-PL"/>
        </w:rPr>
        <w:fldChar w:fldCharType="separate"/>
      </w:r>
      <w:r w:rsidR="00FC692B" w:rsidRPr="00FC2839">
        <w:rPr>
          <w:rFonts w:ascii="Times New Roman" w:hAnsi="Times New Roman" w:cs="Times New Roman"/>
          <w:sz w:val="24"/>
          <w:szCs w:val="24"/>
          <w:lang w:val="pl-PL"/>
        </w:rPr>
        <w:t>[</w:t>
      </w:r>
      <w:r w:rsidR="00FC692B">
        <w:rPr>
          <w:rFonts w:ascii="Times New Roman" w:hAnsi="Times New Roman" w:cs="Times New Roman"/>
          <w:noProof/>
          <w:sz w:val="24"/>
          <w:szCs w:val="24"/>
          <w:lang w:val="pl-PL"/>
        </w:rPr>
        <w:t>6</w:t>
      </w:r>
      <w:r w:rsidR="00FC692B" w:rsidRPr="00FC2839">
        <w:rPr>
          <w:rFonts w:ascii="Times New Roman" w:hAnsi="Times New Roman" w:cs="Times New Roman"/>
          <w:sz w:val="24"/>
          <w:szCs w:val="24"/>
          <w:lang w:val="pl-PL"/>
        </w:rPr>
        <w:t>]</w:t>
      </w:r>
      <w:r w:rsidR="001B65CA"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r w:rsidRPr="00FC2839">
        <w:rPr>
          <w:rFonts w:ascii="Times New Roman" w:hAnsi="Times New Roman" w:cs="Times New Roman"/>
          <w:caps/>
          <w:color w:val="555555"/>
          <w:spacing w:val="12"/>
          <w:sz w:val="24"/>
          <w:szCs w:val="24"/>
          <w:lang w:val="pl-PL"/>
        </w:rPr>
        <w:t xml:space="preserve"> </w:t>
      </w:r>
    </w:p>
    <w:p w:rsidR="001505DE" w:rsidRPr="00FC2839" w:rsidRDefault="001505DE" w:rsidP="001505DE">
      <w:pPr>
        <w:spacing w:after="0" w:line="360" w:lineRule="auto"/>
        <w:ind w:left="720" w:hanging="720"/>
        <w:jc w:val="both"/>
        <w:rPr>
          <w:rFonts w:ascii="Times New Roman" w:hAnsi="Times New Roman" w:cs="Times New Roman"/>
          <w:caps/>
          <w:color w:val="555555"/>
          <w:spacing w:val="12"/>
          <w:sz w:val="24"/>
          <w:szCs w:val="24"/>
          <w:lang w:val="pl-PL"/>
        </w:rPr>
      </w:pPr>
    </w:p>
    <w:p w:rsidR="001505DE" w:rsidRPr="00FC2839" w:rsidRDefault="001505DE" w:rsidP="001505DE">
      <w:pPr>
        <w:spacing w:line="360" w:lineRule="auto"/>
        <w:jc w:val="both"/>
        <w:rPr>
          <w:rFonts w:ascii="Times New Roman" w:hAnsi="Times New Roman" w:cs="Times New Roman"/>
          <w:color w:val="222222"/>
          <w:sz w:val="24"/>
          <w:szCs w:val="24"/>
          <w:lang w:val="pl-PL"/>
        </w:rPr>
      </w:pPr>
      <w:r w:rsidRPr="00FC2839">
        <w:rPr>
          <w:rFonts w:ascii="Times New Roman" w:hAnsi="Times New Roman" w:cs="Times New Roman"/>
          <w:sz w:val="24"/>
          <w:szCs w:val="24"/>
          <w:lang w:val="pl-PL"/>
        </w:rPr>
        <w:t xml:space="preserve"> </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 xml:space="preserve">Błąd! Nie można odnaleźć źródła </w:t>
      </w:r>
      <w:proofErr w:type="spellStart"/>
      <w:r w:rsidR="00FC692B">
        <w:rPr>
          <w:rFonts w:ascii="Times New Roman" w:hAnsi="Times New Roman" w:cs="Times New Roman"/>
          <w:b/>
          <w:bCs/>
          <w:sz w:val="24"/>
          <w:szCs w:val="24"/>
          <w:lang w:val="pl-PL"/>
        </w:rPr>
        <w:t>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xml:space="preserve">! Nie można odnaleźć źródła </w:t>
      </w:r>
      <w:proofErr w:type="spellStart"/>
      <w:r w:rsidR="00FC692B">
        <w:rPr>
          <w:rFonts w:ascii="Times New Roman" w:hAnsi="Times New Roman" w:cs="Times New Roman"/>
          <w:b/>
          <w:bCs/>
          <w:sz w:val="24"/>
          <w:szCs w:val="24"/>
          <w:lang w:val="pl-PL"/>
        </w:rPr>
        <w:t>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xml:space="preserve">! Nie można odnaleźć źródła </w:t>
      </w:r>
      <w:proofErr w:type="spellStart"/>
      <w:r w:rsidR="00FC692B">
        <w:rPr>
          <w:rFonts w:ascii="Times New Roman" w:hAnsi="Times New Roman" w:cs="Times New Roman"/>
          <w:b/>
          <w:bCs/>
          <w:sz w:val="24"/>
          <w:szCs w:val="24"/>
          <w:lang w:val="pl-PL"/>
        </w:rPr>
        <w:t>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xml:space="preserve">! Nie można odnaleźć źródła </w:t>
      </w:r>
      <w:proofErr w:type="spellStart"/>
      <w:r w:rsidR="00FC692B">
        <w:rPr>
          <w:rFonts w:ascii="Times New Roman" w:hAnsi="Times New Roman" w:cs="Times New Roman"/>
          <w:b/>
          <w:bCs/>
          <w:sz w:val="24"/>
          <w:szCs w:val="24"/>
          <w:lang w:val="pl-PL"/>
        </w:rPr>
        <w:t>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icm1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color w:val="222222"/>
          <w:sz w:val="24"/>
          <w:szCs w:val="24"/>
          <w:lang w:val="pl-PL"/>
        </w:rPr>
        <w:t xml:space="preserve"> </w:t>
      </w:r>
    </w:p>
    <w:p w:rsidR="001505DE" w:rsidRPr="00FC2839" w:rsidRDefault="001505DE" w:rsidP="001505DE">
      <w:p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 xml:space="preserve">Popularne metody realizacji uwarunkowania wstępnego:  </w:t>
      </w:r>
      <w:r w:rsidRPr="00FC2839">
        <w:rPr>
          <w:rFonts w:ascii="Times New Roman" w:eastAsia="Times New Roman" w:hAnsi="Times New Roman" w:cs="Times New Roman"/>
          <w:color w:val="FF0000"/>
          <w:sz w:val="24"/>
          <w:szCs w:val="24"/>
          <w:shd w:val="clear" w:color="auto" w:fill="FFFFFF"/>
          <w:lang w:val="pl-PL" w:eastAsia="en-GB"/>
        </w:rPr>
        <w:t>&lt;- opisywać?</w:t>
      </w:r>
    </w:p>
    <w:p w:rsidR="001505DE" w:rsidRPr="00FC2839" w:rsidRDefault="001505DE" w:rsidP="001505DE">
      <w:pPr>
        <w:numPr>
          <w:ilvl w:val="0"/>
          <w:numId w:val="1"/>
        </w:num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Jacobiego, Gaussa-Seidla, SOR, SSOR i ich blokowe wersje, ICC, ILU, z rzadką aproksymacją macierzy odwrotnej (SPAI), wielomianowa itd.</w:t>
      </w:r>
    </w:p>
    <w:p w:rsidR="001505DE" w:rsidRPr="00FC2839" w:rsidRDefault="001505DE" w:rsidP="001505DE">
      <w:p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Nie istnieje jakaś metoda najlepsza, gdyż:</w:t>
      </w:r>
    </w:p>
    <w:p w:rsidR="001505DE" w:rsidRPr="00FC2839" w:rsidRDefault="001505DE" w:rsidP="001505DE">
      <w:pPr>
        <w:numPr>
          <w:ilvl w:val="0"/>
          <w:numId w:val="2"/>
        </w:num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różnym układom równań najlepiej odpowiadają różne metody,</w:t>
      </w:r>
    </w:p>
    <w:p w:rsidR="001505DE" w:rsidRPr="00FC2839" w:rsidRDefault="001505DE" w:rsidP="001505DE">
      <w:pPr>
        <w:numPr>
          <w:ilvl w:val="0"/>
          <w:numId w:val="2"/>
        </w:numPr>
        <w:spacing w:before="100" w:beforeAutospacing="1" w:after="100" w:afterAutospacing="1" w:line="360" w:lineRule="auto"/>
        <w:jc w:val="both"/>
        <w:rPr>
          <w:rFonts w:ascii="Times New Roman" w:eastAsia="Times New Roman" w:hAnsi="Times New Roman" w:cs="Times New Roman"/>
          <w:color w:val="000000"/>
          <w:sz w:val="24"/>
          <w:szCs w:val="24"/>
          <w:lang w:val="pl-PL" w:eastAsia="en-GB"/>
        </w:rPr>
      </w:pPr>
      <w:r w:rsidRPr="00FC2839">
        <w:rPr>
          <w:rFonts w:ascii="Times New Roman" w:eastAsia="Times New Roman" w:hAnsi="Times New Roman" w:cs="Times New Roman"/>
          <w:color w:val="000000"/>
          <w:sz w:val="24"/>
          <w:szCs w:val="24"/>
          <w:shd w:val="clear" w:color="auto" w:fill="FFFFFF"/>
          <w:lang w:val="pl-PL" w:eastAsia="en-GB"/>
        </w:rPr>
        <w:t>pewne metody okazują się bardziej podatne na implementację równoległą niż inne.</w:t>
      </w:r>
    </w:p>
    <w:p w:rsidR="001505DE" w:rsidRPr="00FC2839" w:rsidRDefault="001505DE" w:rsidP="001505DE">
      <w:pPr>
        <w:spacing w:line="360" w:lineRule="auto"/>
        <w:jc w:val="both"/>
        <w:rPr>
          <w:rFonts w:ascii="Times New Roman" w:hAnsi="Times New Roman" w:cs="Times New Roman"/>
          <w:sz w:val="24"/>
          <w:szCs w:val="24"/>
          <w:lang w:val="pl-PL"/>
        </w:rPr>
      </w:pP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9" w:name="_Toc374865814"/>
      <w:bookmarkStart w:id="10" w:name="_Toc374952269"/>
      <w:proofErr w:type="spellStart"/>
      <w:r w:rsidRPr="00FC2839">
        <w:rPr>
          <w:rFonts w:ascii="Times New Roman" w:hAnsi="Times New Roman" w:cs="Times New Roman"/>
          <w:sz w:val="36"/>
          <w:lang w:val="pl-PL"/>
        </w:rPr>
        <w:t>Solwery</w:t>
      </w:r>
      <w:proofErr w:type="spellEnd"/>
      <w:r w:rsidRPr="00FC2839">
        <w:rPr>
          <w:rFonts w:ascii="Times New Roman" w:hAnsi="Times New Roman" w:cs="Times New Roman"/>
          <w:sz w:val="36"/>
          <w:lang w:val="pl-PL"/>
        </w:rPr>
        <w:t xml:space="preserve"> bezpośredni</w:t>
      </w:r>
      <w:bookmarkEnd w:id="9"/>
      <w:bookmarkEnd w:id="10"/>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Podział </w:t>
      </w:r>
      <w:proofErr w:type="spellStart"/>
      <w:r w:rsidRPr="00FC2839">
        <w:rPr>
          <w:rFonts w:ascii="Times New Roman" w:hAnsi="Times New Roman" w:cs="Times New Roman"/>
          <w:sz w:val="24"/>
          <w:szCs w:val="24"/>
          <w:lang w:val="pl-PL"/>
        </w:rPr>
        <w:t>solwerów</w:t>
      </w:r>
      <w:proofErr w:type="spellEnd"/>
      <w:r w:rsidRPr="00FC2839">
        <w:rPr>
          <w:rFonts w:ascii="Times New Roman" w:hAnsi="Times New Roman" w:cs="Times New Roman"/>
          <w:sz w:val="24"/>
          <w:szCs w:val="24"/>
          <w:lang w:val="pl-PL"/>
        </w:rPr>
        <w:t xml:space="preserve"> bezpośrednich:</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Bezpośrednie klasyczne</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Frontalne –podejście do rozwiązywania układów liniowych szeroko stosowane w analizie elementów skończonych.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Decydującym czynnikiem przy wyborze </w:t>
      </w:r>
      <w:proofErr w:type="spellStart"/>
      <w:r w:rsidRPr="00FC2839">
        <w:rPr>
          <w:rFonts w:ascii="Times New Roman" w:hAnsi="Times New Roman" w:cs="Times New Roman"/>
          <w:sz w:val="24"/>
          <w:szCs w:val="24"/>
          <w:lang w:val="pl-PL"/>
        </w:rPr>
        <w:t>solwer</w:t>
      </w:r>
      <w:proofErr w:type="spellEnd"/>
      <w:r w:rsidRPr="00FC2839">
        <w:rPr>
          <w:rFonts w:ascii="Times New Roman" w:hAnsi="Times New Roman" w:cs="Times New Roman"/>
          <w:sz w:val="24"/>
          <w:szCs w:val="24"/>
          <w:lang w:val="pl-PL"/>
        </w:rPr>
        <w:t xml:space="preserve"> bezpośredniego może być chęć użycia metody, która znacząco zmniejszy ilość niezerowych przejść podczas faktoryzacji macierzy. Dodatkowym atutem jest także możliwość wykorzystania pamięci dyskowej podczas dużych obliczeń na komputerach z małą ilością pamięci RAM i zachowanie przy tym wysokiej wydajności i prędkości podczas przetwarzania danych przechowywanych w RAM.  Bezpośrednie metody pozwalają również na wykrywanie geometrycznej niestabilności modelu. Do tej pory najbardziej rozpowszechnionym </w:t>
      </w:r>
      <w:proofErr w:type="spellStart"/>
      <w:r w:rsidRPr="00FC2839">
        <w:rPr>
          <w:rFonts w:ascii="Times New Roman" w:hAnsi="Times New Roman" w:cs="Times New Roman"/>
          <w:sz w:val="24"/>
          <w:szCs w:val="24"/>
          <w:lang w:val="pl-PL"/>
        </w:rPr>
        <w:t>solwerem</w:t>
      </w:r>
      <w:proofErr w:type="spellEnd"/>
      <w:r w:rsidRPr="00FC2839">
        <w:rPr>
          <w:rFonts w:ascii="Times New Roman" w:hAnsi="Times New Roman" w:cs="Times New Roman"/>
          <w:sz w:val="24"/>
          <w:szCs w:val="24"/>
          <w:lang w:val="pl-PL"/>
        </w:rPr>
        <w:t xml:space="preserve"> bezpośrednim był </w:t>
      </w:r>
      <w:proofErr w:type="spellStart"/>
      <w:r w:rsidRPr="00FC2839">
        <w:rPr>
          <w:rFonts w:ascii="Times New Roman" w:hAnsi="Times New Roman" w:cs="Times New Roman"/>
          <w:sz w:val="24"/>
          <w:szCs w:val="24"/>
          <w:lang w:val="pl-PL"/>
        </w:rPr>
        <w:t>solwer</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lastRenderedPageBreak/>
        <w:t>wielofrontalny</w:t>
      </w:r>
      <w:proofErr w:type="spellEnd"/>
      <w:r w:rsidRPr="00FC2839">
        <w:rPr>
          <w:rFonts w:ascii="Times New Roman" w:hAnsi="Times New Roman" w:cs="Times New Roman"/>
          <w:sz w:val="24"/>
          <w:szCs w:val="24"/>
          <w:lang w:val="pl-PL"/>
        </w:rPr>
        <w:t xml:space="preserve">. Posiada on wszystkie wymienione powyżej zalety, jednak posiada także nadmierną ilość transferów pamięć – pamięć oraz pamięć – dysk – pamięć. Na wielordzeniowym komputerze w architekturze SMP stanowi to problem uniemożliwiający osiągnięcie maksymalnych osiągnięć i przyśpieszenia z wykorzystaniem dodatkowych procesorów. Powszechnym problemem z bezpośrednimi </w:t>
      </w:r>
      <w:proofErr w:type="spellStart"/>
      <w:r w:rsidRPr="00FC2839">
        <w:rPr>
          <w:rFonts w:ascii="Times New Roman" w:hAnsi="Times New Roman" w:cs="Times New Roman"/>
          <w:sz w:val="24"/>
          <w:szCs w:val="24"/>
          <w:lang w:val="pl-PL"/>
        </w:rPr>
        <w:t>solwerami</w:t>
      </w:r>
      <w:proofErr w:type="spellEnd"/>
      <w:r w:rsidRPr="00FC2839">
        <w:rPr>
          <w:rFonts w:ascii="Times New Roman" w:hAnsi="Times New Roman" w:cs="Times New Roman"/>
          <w:sz w:val="24"/>
          <w:szCs w:val="24"/>
          <w:lang w:val="pl-PL"/>
        </w:rPr>
        <w:t xml:space="preserve"> jest kwadratowa zależność liczby operacji w wymiarze problemu, przekraczanie ilości dostępnej pamięci RAM oraz zbyt duży czas faktoryzacji </w:t>
      </w:r>
      <w:proofErr w:type="spellStart"/>
      <w:r w:rsidRPr="00FC2839">
        <w:rPr>
          <w:rFonts w:ascii="Times New Roman" w:hAnsi="Times New Roman" w:cs="Times New Roman"/>
          <w:sz w:val="24"/>
          <w:szCs w:val="24"/>
          <w:lang w:val="pl-PL"/>
        </w:rPr>
        <w:t>macierzy</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REF fialko \h  \* MERGEFORMAT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b/>
          <w:bCs/>
          <w:sz w:val="24"/>
          <w:szCs w:val="24"/>
          <w:lang w:val="pl-PL"/>
        </w:rPr>
        <w:t>Błąd</w:t>
      </w:r>
      <w:proofErr w:type="spellEnd"/>
      <w:r w:rsidR="00FC692B">
        <w:rPr>
          <w:rFonts w:ascii="Times New Roman" w:hAnsi="Times New Roman" w:cs="Times New Roman"/>
          <w:b/>
          <w:bCs/>
          <w:sz w:val="24"/>
          <w:szCs w:val="24"/>
          <w:lang w:val="pl-PL"/>
        </w:rPr>
        <w:t>! Nie można odnaleźć źródła odwołania.</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 xml:space="preserve">. Do </w:t>
      </w:r>
      <w:proofErr w:type="spellStart"/>
      <w:r w:rsidRPr="00FC2839">
        <w:rPr>
          <w:rFonts w:ascii="Times New Roman" w:hAnsi="Times New Roman" w:cs="Times New Roman"/>
          <w:sz w:val="24"/>
          <w:szCs w:val="24"/>
          <w:lang w:val="pl-PL"/>
        </w:rPr>
        <w:t>solwerów</w:t>
      </w:r>
      <w:proofErr w:type="spellEnd"/>
      <w:r w:rsidRPr="00FC2839">
        <w:rPr>
          <w:rFonts w:ascii="Times New Roman" w:hAnsi="Times New Roman" w:cs="Times New Roman"/>
          <w:sz w:val="24"/>
          <w:szCs w:val="24"/>
          <w:lang w:val="pl-PL"/>
        </w:rPr>
        <w:t xml:space="preserve"> bezpośrednich zalicza się: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Metodę eliminacji Gaussa – bezpośredni </w:t>
      </w:r>
      <w:proofErr w:type="spellStart"/>
      <w:r w:rsidRPr="00FC2839">
        <w:rPr>
          <w:rFonts w:ascii="Times New Roman" w:hAnsi="Times New Roman" w:cs="Times New Roman"/>
          <w:sz w:val="24"/>
          <w:szCs w:val="24"/>
          <w:lang w:val="pl-PL"/>
        </w:rPr>
        <w:t>solwer</w:t>
      </w:r>
      <w:proofErr w:type="spellEnd"/>
      <w:r w:rsidRPr="00FC2839">
        <w:rPr>
          <w:rFonts w:ascii="Times New Roman" w:hAnsi="Times New Roman" w:cs="Times New Roman"/>
          <w:sz w:val="24"/>
          <w:szCs w:val="24"/>
          <w:lang w:val="pl-PL"/>
        </w:rPr>
        <w:t xml:space="preserve"> rozwiązujący układy równań pierwszego stopnia.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Metoda eliminacji Gaussa- Jordana – </w:t>
      </w:r>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 Dekompozycja LU – metoda ta sprowadza się do stworzenia dwóch macierzy trójkątnych dolnej oraz górnej (z ang. Lower – dolna Upper – górna) oraz rozwiązania odpowiedniego równania. </w:t>
      </w:r>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b/>
          <w:lang w:val="pl-PL"/>
        </w:rPr>
      </w:pPr>
      <w:r w:rsidRPr="00FC2839">
        <w:rPr>
          <w:rFonts w:ascii="Times New Roman" w:hAnsi="Times New Roman" w:cs="Times New Roman"/>
          <w:b/>
          <w:lang w:val="pl-PL"/>
        </w:rPr>
        <w:t>Porównanie wydajności na podstawie przeprowadzonych do tej pory badań</w:t>
      </w:r>
    </w:p>
    <w:p w:rsidR="001505DE" w:rsidRPr="00FC2839" w:rsidRDefault="001505DE" w:rsidP="001505DE">
      <w:pPr>
        <w:spacing w:line="360" w:lineRule="auto"/>
        <w:jc w:val="both"/>
        <w:rPr>
          <w:rFonts w:ascii="Times New Roman" w:hAnsi="Times New Roman" w:cs="Times New Roman"/>
          <w:b/>
          <w:lang w:val="pl-PL"/>
        </w:rPr>
      </w:pPr>
    </w:p>
    <w:p w:rsidR="001505DE" w:rsidRPr="00FC2839"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hAnsi="Times New Roman" w:cs="Times New Roman"/>
          <w:lang w:val="pl-PL"/>
        </w:rPr>
        <w:br w:type="page"/>
      </w:r>
    </w:p>
    <w:p w:rsidR="001505DE" w:rsidRPr="00FC2839" w:rsidRDefault="001505DE" w:rsidP="001505DE">
      <w:pPr>
        <w:pStyle w:val="Nagwek1"/>
        <w:numPr>
          <w:ilvl w:val="0"/>
          <w:numId w:val="3"/>
        </w:numPr>
        <w:spacing w:line="360" w:lineRule="auto"/>
        <w:jc w:val="both"/>
        <w:rPr>
          <w:lang w:val="pl-PL"/>
        </w:rPr>
      </w:pPr>
      <w:r w:rsidRPr="00FC2839">
        <w:rPr>
          <w:lang w:val="pl-PL"/>
        </w:rPr>
        <w:lastRenderedPageBreak/>
        <w:t xml:space="preserve"> </w:t>
      </w:r>
      <w:bookmarkStart w:id="11" w:name="_Toc374865815"/>
      <w:bookmarkStart w:id="12" w:name="_Toc374952270"/>
      <w:proofErr w:type="spellStart"/>
      <w:r w:rsidRPr="00FC2839">
        <w:rPr>
          <w:lang w:val="pl-PL"/>
        </w:rPr>
        <w:t>Solwery</w:t>
      </w:r>
      <w:proofErr w:type="spellEnd"/>
      <w:r w:rsidRPr="00FC2839">
        <w:rPr>
          <w:lang w:val="pl-PL"/>
        </w:rPr>
        <w:t xml:space="preserve"> wybrane do badań.</w:t>
      </w:r>
      <w:bookmarkEnd w:id="11"/>
      <w:bookmarkEnd w:id="12"/>
    </w:p>
    <w:p w:rsidR="001505DE" w:rsidRPr="00FC2839" w:rsidRDefault="001505DE" w:rsidP="001505DE">
      <w:pPr>
        <w:pStyle w:val="Nagwek2"/>
        <w:spacing w:line="360" w:lineRule="auto"/>
        <w:ind w:left="720"/>
        <w:jc w:val="both"/>
        <w:rPr>
          <w:rFonts w:ascii="Times New Roman" w:hAnsi="Times New Roman" w:cs="Times New Roman"/>
          <w:lang w:val="pl-PL"/>
        </w:rPr>
      </w:pP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13" w:name="_Toc374952271"/>
      <w:proofErr w:type="spellStart"/>
      <w:r w:rsidRPr="00FC2839">
        <w:rPr>
          <w:rFonts w:ascii="Times New Roman" w:hAnsi="Times New Roman" w:cs="Times New Roman"/>
          <w:sz w:val="36"/>
          <w:lang w:val="pl-PL"/>
        </w:rPr>
        <w:t>ViennaCl</w:t>
      </w:r>
      <w:bookmarkEnd w:id="13"/>
      <w:proofErr w:type="spellEnd"/>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Do przeprowadzonych badań użyto </w:t>
      </w:r>
      <w:proofErr w:type="spellStart"/>
      <w:r w:rsidRPr="00FC2839">
        <w:rPr>
          <w:rFonts w:ascii="Times New Roman" w:hAnsi="Times New Roman" w:cs="Times New Roman"/>
          <w:sz w:val="24"/>
          <w:szCs w:val="24"/>
          <w:lang w:val="pl-PL"/>
        </w:rPr>
        <w:t>solwerów</w:t>
      </w:r>
      <w:proofErr w:type="spellEnd"/>
      <w:r w:rsidRPr="00FC2839">
        <w:rPr>
          <w:rFonts w:ascii="Times New Roman" w:hAnsi="Times New Roman" w:cs="Times New Roman"/>
          <w:sz w:val="24"/>
          <w:szCs w:val="24"/>
          <w:lang w:val="pl-PL"/>
        </w:rPr>
        <w:t xml:space="preserve"> wchodzących w skład otwartej biblioteki </w:t>
      </w:r>
      <w:proofErr w:type="spellStart"/>
      <w:r w:rsidRPr="00FC2839">
        <w:rPr>
          <w:rFonts w:ascii="Times New Roman" w:hAnsi="Times New Roman" w:cs="Times New Roman"/>
          <w:sz w:val="24"/>
          <w:szCs w:val="24"/>
          <w:lang w:val="pl-PL"/>
        </w:rPr>
        <w:t>ViennaCL</w:t>
      </w:r>
      <w:proofErr w:type="spellEnd"/>
      <w:r w:rsidRPr="00FC2839">
        <w:rPr>
          <w:rFonts w:ascii="Times New Roman" w:hAnsi="Times New Roman" w:cs="Times New Roman"/>
          <w:sz w:val="24"/>
          <w:szCs w:val="24"/>
          <w:lang w:val="pl-PL"/>
        </w:rPr>
        <w:t xml:space="preserve">. Jest to biblioteka umożliwiająca użytkownikowi wykonywać obliczenia naukowe w języku C++, zapewniając przy tym wsparcie dla CUDA, </w:t>
      </w:r>
      <w:proofErr w:type="spellStart"/>
      <w:r w:rsidRPr="00FC2839">
        <w:rPr>
          <w:rFonts w:ascii="Times New Roman" w:hAnsi="Times New Roman" w:cs="Times New Roman"/>
          <w:sz w:val="24"/>
          <w:szCs w:val="24"/>
          <w:lang w:val="pl-PL"/>
        </w:rPr>
        <w:t>OpenCL</w:t>
      </w:r>
      <w:proofErr w:type="spellEnd"/>
      <w:r w:rsidRPr="00FC2839">
        <w:rPr>
          <w:rFonts w:ascii="Times New Roman" w:hAnsi="Times New Roman" w:cs="Times New Roman"/>
          <w:sz w:val="24"/>
          <w:szCs w:val="24"/>
          <w:lang w:val="pl-PL"/>
        </w:rPr>
        <w:t xml:space="preserve"> oraz </w:t>
      </w:r>
      <w:proofErr w:type="spellStart"/>
      <w:r w:rsidRPr="00FC2839">
        <w:rPr>
          <w:rFonts w:ascii="Times New Roman" w:hAnsi="Times New Roman" w:cs="Times New Roman"/>
          <w:sz w:val="24"/>
          <w:szCs w:val="24"/>
          <w:lang w:val="pl-PL"/>
        </w:rPr>
        <w:t>OpenMP</w:t>
      </w:r>
      <w:proofErr w:type="spellEnd"/>
      <w:r w:rsidRPr="00FC2839">
        <w:rPr>
          <w:rFonts w:ascii="Times New Roman" w:hAnsi="Times New Roman" w:cs="Times New Roman"/>
          <w:sz w:val="24"/>
          <w:szCs w:val="24"/>
          <w:lang w:val="pl-PL"/>
        </w:rPr>
        <w:t xml:space="preserve">. Zapewnia prosty dostęp do obliczeń wielowątkowych na architekturach takich jak procesory graficzne. </w:t>
      </w:r>
      <w:proofErr w:type="spellStart"/>
      <w:r w:rsidRPr="00FC2839">
        <w:rPr>
          <w:rFonts w:ascii="Times New Roman" w:hAnsi="Times New Roman" w:cs="Times New Roman"/>
          <w:sz w:val="24"/>
          <w:szCs w:val="24"/>
          <w:lang w:val="pl-PL"/>
        </w:rPr>
        <w:t>ViennaCL</w:t>
      </w:r>
      <w:proofErr w:type="spellEnd"/>
      <w:r w:rsidRPr="00FC2839">
        <w:rPr>
          <w:rFonts w:ascii="Times New Roman" w:hAnsi="Times New Roman" w:cs="Times New Roman"/>
          <w:sz w:val="24"/>
          <w:szCs w:val="24"/>
          <w:lang w:val="pl-PL"/>
        </w:rPr>
        <w:t xml:space="preserve"> wykonuje głównie obliczenia algebry liniowej, a także rozwiązuje równania za pomocą iteracyjnych i bezpośrednich metod</w:t>
      </w:r>
      <w:r w:rsidRPr="00FC2839">
        <w:rPr>
          <w:rStyle w:val="Odwoanieprzypisudolnego"/>
          <w:rFonts w:ascii="Times New Roman" w:hAnsi="Times New Roman" w:cs="Times New Roman"/>
          <w:sz w:val="24"/>
          <w:szCs w:val="24"/>
          <w:lang w:val="pl-PL"/>
        </w:rPr>
        <w:footnoteReference w:id="8"/>
      </w:r>
      <w:r w:rsidRPr="00FC2839">
        <w:rPr>
          <w:rFonts w:ascii="Times New Roman" w:hAnsi="Times New Roman" w:cs="Times New Roman"/>
          <w:sz w:val="24"/>
          <w:szCs w:val="24"/>
          <w:lang w:val="pl-PL"/>
        </w:rPr>
        <w:t xml:space="preserve">. Główne cechy biblioteki </w:t>
      </w:r>
      <w:proofErr w:type="spellStart"/>
      <w:r w:rsidRPr="00FC2839">
        <w:rPr>
          <w:rFonts w:ascii="Times New Roman" w:hAnsi="Times New Roman" w:cs="Times New Roman"/>
          <w:sz w:val="24"/>
          <w:szCs w:val="24"/>
          <w:lang w:val="pl-PL"/>
        </w:rPr>
        <w:t>ViennaCL</w:t>
      </w:r>
      <w:proofErr w:type="spellEnd"/>
      <w:r w:rsidRPr="00FC2839">
        <w:rPr>
          <w:rFonts w:ascii="Times New Roman" w:hAnsi="Times New Roman" w:cs="Times New Roman"/>
          <w:sz w:val="24"/>
          <w:szCs w:val="24"/>
          <w:lang w:val="pl-PL"/>
        </w:rPr>
        <w:t xml:space="preserve"> to:</w:t>
      </w:r>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Wygodne API napisane w języku C++ dla rzadkich i gęstych operacji algebry liniowej.</w:t>
      </w:r>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Wsparcie dla BLAS czyli wysokiej jakości procedur służących do przeprowadzania podstawowych operacji na macierzach i wektorach</w:t>
      </w:r>
      <w:r w:rsidRPr="00FC2839">
        <w:rPr>
          <w:rStyle w:val="Odwoanieprzypisudolnego"/>
          <w:rFonts w:ascii="Times New Roman" w:hAnsi="Times New Roman" w:cs="Times New Roman"/>
          <w:sz w:val="24"/>
          <w:szCs w:val="24"/>
          <w:lang w:val="pl-PL"/>
        </w:rPr>
        <w:footnoteReference w:id="9"/>
      </w:r>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ViennaCL</w:t>
      </w:r>
      <w:proofErr w:type="spellEnd"/>
      <w:r w:rsidRPr="00FC2839">
        <w:rPr>
          <w:rFonts w:ascii="Times New Roman" w:hAnsi="Times New Roman" w:cs="Times New Roman"/>
          <w:sz w:val="24"/>
          <w:szCs w:val="24"/>
          <w:lang w:val="pl-PL"/>
        </w:rPr>
        <w:t xml:space="preserve"> za pomocą BLAS wspiera takie operacje jak: wektor*wektor, macierz*wektor oraz macierz*macierz.</w:t>
      </w:r>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Wsparcie dla obliczeń w technologii CUDA, </w:t>
      </w:r>
      <w:proofErr w:type="spellStart"/>
      <w:r w:rsidRPr="00FC2839">
        <w:rPr>
          <w:rFonts w:ascii="Times New Roman" w:hAnsi="Times New Roman" w:cs="Times New Roman"/>
          <w:sz w:val="24"/>
          <w:szCs w:val="24"/>
          <w:lang w:val="pl-PL"/>
        </w:rPr>
        <w:t>OpenCL</w:t>
      </w:r>
      <w:proofErr w:type="spellEnd"/>
      <w:r w:rsidRPr="00FC2839">
        <w:rPr>
          <w:rFonts w:ascii="Times New Roman" w:hAnsi="Times New Roman" w:cs="Times New Roman"/>
          <w:sz w:val="24"/>
          <w:szCs w:val="24"/>
          <w:lang w:val="pl-PL"/>
        </w:rPr>
        <w:t xml:space="preserve"> i </w:t>
      </w:r>
      <w:proofErr w:type="spellStart"/>
      <w:r w:rsidRPr="00FC2839">
        <w:rPr>
          <w:rFonts w:ascii="Times New Roman" w:hAnsi="Times New Roman" w:cs="Times New Roman"/>
          <w:sz w:val="24"/>
          <w:szCs w:val="24"/>
          <w:lang w:val="pl-PL"/>
        </w:rPr>
        <w:t>OpenMP</w:t>
      </w:r>
      <w:proofErr w:type="spellEnd"/>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Trzy </w:t>
      </w:r>
      <w:proofErr w:type="spellStart"/>
      <w:r w:rsidRPr="00FC2839">
        <w:rPr>
          <w:rFonts w:ascii="Times New Roman" w:hAnsi="Times New Roman" w:cs="Times New Roman"/>
          <w:sz w:val="24"/>
          <w:szCs w:val="24"/>
          <w:lang w:val="pl-PL"/>
        </w:rPr>
        <w:t>solwery</w:t>
      </w:r>
      <w:proofErr w:type="spellEnd"/>
      <w:r w:rsidRPr="00FC2839">
        <w:rPr>
          <w:rFonts w:ascii="Times New Roman" w:hAnsi="Times New Roman" w:cs="Times New Roman"/>
          <w:sz w:val="24"/>
          <w:szCs w:val="24"/>
          <w:lang w:val="pl-PL"/>
        </w:rPr>
        <w:t xml:space="preserve"> iteracyjne: Gradientów Sprzężonych, Metodę Gradientów BI-Sprzężonych oraz GMRES.</w:t>
      </w:r>
    </w:p>
    <w:p w:rsidR="001505DE" w:rsidRPr="00FC2839" w:rsidRDefault="001505DE" w:rsidP="001505DE">
      <w:pPr>
        <w:pStyle w:val="Akapitzlist"/>
        <w:numPr>
          <w:ilvl w:val="0"/>
          <w:numId w:val="5"/>
        </w:numPr>
        <w:spacing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Solver</w:t>
      </w:r>
      <w:proofErr w:type="spellEnd"/>
      <w:r w:rsidRPr="00FC2839">
        <w:rPr>
          <w:rFonts w:ascii="Times New Roman" w:hAnsi="Times New Roman" w:cs="Times New Roman"/>
          <w:sz w:val="24"/>
          <w:szCs w:val="24"/>
          <w:lang w:val="pl-PL"/>
        </w:rPr>
        <w:t xml:space="preserve"> bezpośredni: Metoda LU</w:t>
      </w:r>
    </w:p>
    <w:p w:rsidR="001505DE" w:rsidRPr="00FC2839" w:rsidRDefault="001505DE" w:rsidP="001505DE">
      <w:pPr>
        <w:spacing w:line="360" w:lineRule="auto"/>
        <w:ind w:left="360"/>
        <w:jc w:val="both"/>
        <w:rPr>
          <w:rFonts w:ascii="Times New Roman" w:hAnsi="Times New Roman" w:cs="Times New Roman"/>
          <w:lang w:val="pl-PL"/>
        </w:rPr>
      </w:pP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14" w:name="_Toc374952272"/>
      <w:proofErr w:type="spellStart"/>
      <w:r w:rsidRPr="00FC2839">
        <w:rPr>
          <w:rFonts w:ascii="Times New Roman" w:hAnsi="Times New Roman" w:cs="Times New Roman"/>
          <w:sz w:val="36"/>
          <w:lang w:val="pl-PL"/>
        </w:rPr>
        <w:t>Solwer</w:t>
      </w:r>
      <w:proofErr w:type="spellEnd"/>
      <w:r w:rsidRPr="00FC2839">
        <w:rPr>
          <w:rFonts w:ascii="Times New Roman" w:hAnsi="Times New Roman" w:cs="Times New Roman"/>
          <w:sz w:val="36"/>
          <w:lang w:val="pl-PL"/>
        </w:rPr>
        <w:t xml:space="preserve"> Pawła Wala (jak opisać?)</w:t>
      </w:r>
      <w:bookmarkEnd w:id="14"/>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pStyle w:val="Nagwek2"/>
        <w:numPr>
          <w:ilvl w:val="1"/>
          <w:numId w:val="3"/>
        </w:numPr>
        <w:spacing w:line="360" w:lineRule="auto"/>
        <w:jc w:val="both"/>
        <w:rPr>
          <w:rFonts w:ascii="Times New Roman" w:hAnsi="Times New Roman" w:cs="Times New Roman"/>
          <w:sz w:val="36"/>
          <w:lang w:val="pl-PL"/>
        </w:rPr>
      </w:pPr>
      <w:bookmarkStart w:id="15" w:name="_Toc374952273"/>
      <w:r w:rsidRPr="00FC2839">
        <w:rPr>
          <w:rFonts w:ascii="Times New Roman" w:hAnsi="Times New Roman" w:cs="Times New Roman"/>
          <w:sz w:val="36"/>
          <w:lang w:val="pl-PL"/>
        </w:rPr>
        <w:t xml:space="preserve">Porównanie wybranych </w:t>
      </w:r>
      <w:proofErr w:type="spellStart"/>
      <w:r w:rsidRPr="00FC2839">
        <w:rPr>
          <w:rFonts w:ascii="Times New Roman" w:hAnsi="Times New Roman" w:cs="Times New Roman"/>
          <w:sz w:val="36"/>
          <w:lang w:val="pl-PL"/>
        </w:rPr>
        <w:t>solwerów</w:t>
      </w:r>
      <w:proofErr w:type="spellEnd"/>
      <w:r w:rsidRPr="00FC2839">
        <w:rPr>
          <w:rFonts w:ascii="Times New Roman" w:hAnsi="Times New Roman" w:cs="Times New Roman"/>
          <w:sz w:val="36"/>
          <w:lang w:val="pl-PL"/>
        </w:rPr>
        <w:t>.</w:t>
      </w:r>
      <w:bookmarkEnd w:id="15"/>
    </w:p>
    <w:p w:rsidR="001505DE" w:rsidRPr="00FC2839" w:rsidRDefault="001505DE" w:rsidP="001505DE">
      <w:pPr>
        <w:pStyle w:val="Nagwek3"/>
        <w:numPr>
          <w:ilvl w:val="2"/>
          <w:numId w:val="3"/>
        </w:numPr>
        <w:spacing w:line="360" w:lineRule="auto"/>
        <w:jc w:val="both"/>
        <w:rPr>
          <w:rFonts w:cs="Times New Roman"/>
          <w:color w:val="auto"/>
          <w:lang w:val="pl-PL"/>
        </w:rPr>
      </w:pPr>
      <w:bookmarkStart w:id="16" w:name="_Toc374952274"/>
      <w:r w:rsidRPr="00FC2839">
        <w:rPr>
          <w:rFonts w:cs="Times New Roman"/>
          <w:color w:val="auto"/>
          <w:lang w:val="pl-PL"/>
        </w:rPr>
        <w:t>Metoda Gradientu Sprzężonego</w:t>
      </w:r>
      <w:bookmarkEnd w:id="16"/>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Jest to jedna z najpopularniejszych </w:t>
      </w:r>
      <w:proofErr w:type="spellStart"/>
      <w:r w:rsidRPr="00FC2839">
        <w:rPr>
          <w:rFonts w:ascii="Times New Roman" w:hAnsi="Times New Roman" w:cs="Times New Roman"/>
          <w:sz w:val="24"/>
          <w:szCs w:val="24"/>
          <w:lang w:val="pl-PL"/>
        </w:rPr>
        <w:t>metor</w:t>
      </w:r>
      <w:proofErr w:type="spellEnd"/>
      <w:r w:rsidRPr="00FC2839">
        <w:rPr>
          <w:rFonts w:ascii="Times New Roman" w:hAnsi="Times New Roman" w:cs="Times New Roman"/>
          <w:sz w:val="24"/>
          <w:szCs w:val="24"/>
          <w:lang w:val="pl-PL"/>
        </w:rPr>
        <w:t xml:space="preserve"> iteratywnych </w:t>
      </w:r>
      <w:proofErr w:type="spellStart"/>
      <w:r w:rsidRPr="00FC2839">
        <w:rPr>
          <w:rFonts w:ascii="Times New Roman" w:hAnsi="Times New Roman" w:cs="Times New Roman"/>
          <w:sz w:val="24"/>
          <w:szCs w:val="24"/>
          <w:lang w:val="pl-PL"/>
        </w:rPr>
        <w:t>rozwiązyjących</w:t>
      </w:r>
      <w:proofErr w:type="spellEnd"/>
      <w:r w:rsidRPr="00FC2839">
        <w:rPr>
          <w:rFonts w:ascii="Times New Roman" w:hAnsi="Times New Roman" w:cs="Times New Roman"/>
          <w:sz w:val="24"/>
          <w:szCs w:val="24"/>
          <w:lang w:val="pl-PL"/>
        </w:rPr>
        <w:t xml:space="preserve"> równania liniowe typu </w:t>
      </w:r>
      <w:proofErr w:type="spellStart"/>
      <w:r w:rsidRPr="00FC2839">
        <w:rPr>
          <w:rFonts w:ascii="Times New Roman" w:hAnsi="Times New Roman" w:cs="Times New Roman"/>
          <w:sz w:val="24"/>
          <w:szCs w:val="24"/>
          <w:lang w:val="pl-PL"/>
        </w:rPr>
        <w:t>Ax</w:t>
      </w:r>
      <w:proofErr w:type="spellEnd"/>
      <w:r w:rsidRPr="00FC2839">
        <w:rPr>
          <w:rFonts w:ascii="Times New Roman" w:hAnsi="Times New Roman" w:cs="Times New Roman"/>
          <w:sz w:val="24"/>
          <w:szCs w:val="24"/>
          <w:lang w:val="pl-PL"/>
        </w:rPr>
        <w:t xml:space="preserve"> = b</w:t>
      </w:r>
    </w:p>
    <w:p w:rsidR="001505DE" w:rsidRPr="00FC2839" w:rsidRDefault="001505DE" w:rsidP="001505DE">
      <w:pPr>
        <w:pStyle w:val="Nagwek3"/>
        <w:numPr>
          <w:ilvl w:val="2"/>
          <w:numId w:val="3"/>
        </w:numPr>
        <w:spacing w:line="360" w:lineRule="auto"/>
        <w:jc w:val="both"/>
        <w:rPr>
          <w:rFonts w:cs="Times New Roman"/>
          <w:color w:val="auto"/>
          <w:lang w:val="pl-PL"/>
        </w:rPr>
      </w:pPr>
      <w:bookmarkStart w:id="17" w:name="_Toc374952275"/>
      <w:r w:rsidRPr="00FC2839">
        <w:rPr>
          <w:rFonts w:cs="Times New Roman"/>
          <w:color w:val="auto"/>
          <w:lang w:val="pl-PL"/>
        </w:rPr>
        <w:lastRenderedPageBreak/>
        <w:t xml:space="preserve">Metoda Gradientów </w:t>
      </w:r>
      <w:proofErr w:type="spellStart"/>
      <w:r w:rsidRPr="00FC2839">
        <w:rPr>
          <w:rFonts w:cs="Times New Roman"/>
          <w:color w:val="auto"/>
          <w:lang w:val="pl-PL"/>
        </w:rPr>
        <w:t>BiSprzężonych</w:t>
      </w:r>
      <w:bookmarkEnd w:id="17"/>
      <w:proofErr w:type="spellEnd"/>
    </w:p>
    <w:p w:rsidR="001505DE" w:rsidRPr="00FC2839" w:rsidRDefault="001505DE" w:rsidP="001505DE">
      <w:pPr>
        <w:pStyle w:val="Nagwek3"/>
        <w:numPr>
          <w:ilvl w:val="2"/>
          <w:numId w:val="3"/>
        </w:numPr>
        <w:spacing w:line="360" w:lineRule="auto"/>
        <w:jc w:val="both"/>
        <w:rPr>
          <w:rFonts w:cs="Times New Roman"/>
          <w:color w:val="auto"/>
          <w:lang w:val="pl-PL"/>
        </w:rPr>
      </w:pPr>
      <w:bookmarkStart w:id="18" w:name="_Toc374952276"/>
      <w:r w:rsidRPr="00FC2839">
        <w:rPr>
          <w:rFonts w:cs="Times New Roman"/>
          <w:color w:val="auto"/>
          <w:lang w:val="pl-PL"/>
        </w:rPr>
        <w:t>GMRES</w:t>
      </w:r>
      <w:bookmarkEnd w:id="18"/>
    </w:p>
    <w:p w:rsidR="001505DE" w:rsidRPr="00FC2839" w:rsidRDefault="001505DE" w:rsidP="001505DE">
      <w:pPr>
        <w:pStyle w:val="Nagwek3"/>
        <w:numPr>
          <w:ilvl w:val="2"/>
          <w:numId w:val="3"/>
        </w:numPr>
        <w:spacing w:line="360" w:lineRule="auto"/>
        <w:jc w:val="both"/>
        <w:rPr>
          <w:rFonts w:cs="Times New Roman"/>
          <w:color w:val="auto"/>
          <w:lang w:val="pl-PL"/>
        </w:rPr>
      </w:pPr>
      <w:bookmarkStart w:id="19" w:name="_Toc374952277"/>
      <w:r w:rsidRPr="00FC2839">
        <w:rPr>
          <w:rFonts w:cs="Times New Roman"/>
          <w:color w:val="auto"/>
          <w:lang w:val="pl-PL"/>
        </w:rPr>
        <w:t>Metoda LU</w:t>
      </w:r>
      <w:bookmarkEnd w:id="19"/>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hAnsi="Times New Roman" w:cs="Times New Roman"/>
          <w:lang w:val="pl-PL"/>
        </w:rPr>
      </w:pPr>
      <w:r w:rsidRPr="00FC2839">
        <w:rPr>
          <w:rFonts w:ascii="Times New Roman" w:hAnsi="Times New Roman" w:cs="Times New Roman"/>
          <w:lang w:val="pl-PL"/>
        </w:rPr>
        <w:t xml:space="preserve"> </w:t>
      </w:r>
    </w:p>
    <w:p w:rsidR="001505DE" w:rsidRPr="00FC2839" w:rsidRDefault="001505DE" w:rsidP="001505DE">
      <w:pPr>
        <w:spacing w:line="360" w:lineRule="auto"/>
        <w:jc w:val="both"/>
        <w:rPr>
          <w:rFonts w:ascii="Times New Roman" w:hAnsi="Times New Roman" w:cs="Times New Roman"/>
          <w:lang w:val="pl-PL"/>
        </w:rPr>
      </w:pPr>
    </w:p>
    <w:p w:rsidR="001505DE" w:rsidRPr="00FC2839" w:rsidRDefault="001505DE" w:rsidP="001505DE">
      <w:pPr>
        <w:spacing w:line="360" w:lineRule="auto"/>
        <w:jc w:val="both"/>
        <w:rPr>
          <w:rFonts w:ascii="Times New Roman" w:eastAsia="Times New Roman" w:hAnsi="Times New Roman" w:cs="Times New Roman"/>
          <w:kern w:val="36"/>
          <w:sz w:val="48"/>
          <w:szCs w:val="48"/>
          <w:lang w:val="pl-PL" w:eastAsia="en-GB"/>
        </w:rPr>
      </w:pPr>
      <w:r w:rsidRPr="00FC2839">
        <w:rPr>
          <w:rFonts w:ascii="Times New Roman" w:eastAsia="Times New Roman" w:hAnsi="Times New Roman" w:cs="Times New Roman"/>
          <w:kern w:val="36"/>
          <w:sz w:val="48"/>
          <w:szCs w:val="48"/>
          <w:lang w:val="pl-PL" w:eastAsia="en-GB"/>
        </w:rPr>
        <w:br w:type="page"/>
      </w:r>
    </w:p>
    <w:p w:rsidR="001505DE" w:rsidRPr="00FC2839" w:rsidRDefault="001505DE" w:rsidP="001505DE">
      <w:pPr>
        <w:pStyle w:val="Nagwek1"/>
        <w:numPr>
          <w:ilvl w:val="0"/>
          <w:numId w:val="3"/>
        </w:numPr>
        <w:spacing w:line="360" w:lineRule="auto"/>
        <w:jc w:val="both"/>
        <w:rPr>
          <w:lang w:val="pl-PL"/>
        </w:rPr>
      </w:pPr>
      <w:bookmarkStart w:id="20" w:name="_Toc374865816"/>
      <w:bookmarkStart w:id="21" w:name="_Toc374952278"/>
      <w:r w:rsidRPr="00FC2839">
        <w:rPr>
          <w:lang w:val="pl-PL"/>
        </w:rPr>
        <w:lastRenderedPageBreak/>
        <w:t xml:space="preserve">Testy </w:t>
      </w:r>
      <w:proofErr w:type="spellStart"/>
      <w:r w:rsidRPr="00FC2839">
        <w:rPr>
          <w:lang w:val="pl-PL"/>
        </w:rPr>
        <w:t>solwerów</w:t>
      </w:r>
      <w:bookmarkEnd w:id="20"/>
      <w:bookmarkEnd w:id="21"/>
      <w:proofErr w:type="spellEnd"/>
    </w:p>
    <w:p w:rsidR="001505DE" w:rsidRPr="00FC2839" w:rsidRDefault="001505DE" w:rsidP="001505DE">
      <w:pPr>
        <w:spacing w:line="360" w:lineRule="auto"/>
        <w:jc w:val="both"/>
        <w:rPr>
          <w:rFonts w:ascii="Times New Roman" w:eastAsia="Times New Roman" w:hAnsi="Times New Roman" w:cs="Times New Roman"/>
          <w:b/>
          <w:bCs/>
          <w:kern w:val="36"/>
          <w:sz w:val="48"/>
          <w:szCs w:val="48"/>
          <w:lang w:val="pl-PL" w:eastAsia="en-GB"/>
        </w:rPr>
      </w:pPr>
      <w:r w:rsidRPr="00FC2839">
        <w:rPr>
          <w:rFonts w:ascii="Times New Roman" w:hAnsi="Times New Roman" w:cs="Times New Roman"/>
          <w:lang w:val="pl-PL"/>
        </w:rPr>
        <w:br w:type="page"/>
      </w:r>
    </w:p>
    <w:p w:rsidR="001505DE" w:rsidRPr="00FC2839" w:rsidRDefault="001505DE" w:rsidP="001505DE">
      <w:pPr>
        <w:pStyle w:val="Nagwek1"/>
        <w:numPr>
          <w:ilvl w:val="0"/>
          <w:numId w:val="3"/>
        </w:numPr>
        <w:spacing w:line="360" w:lineRule="auto"/>
        <w:jc w:val="both"/>
        <w:rPr>
          <w:lang w:val="pl-PL"/>
        </w:rPr>
      </w:pPr>
      <w:bookmarkStart w:id="22" w:name="_Toc374865817"/>
      <w:bookmarkStart w:id="23" w:name="_Toc374952279"/>
      <w:r w:rsidRPr="00FC2839">
        <w:rPr>
          <w:lang w:val="pl-PL"/>
        </w:rPr>
        <w:lastRenderedPageBreak/>
        <w:t>Opracowanie modelu urządzenie-program</w:t>
      </w:r>
      <w:bookmarkEnd w:id="22"/>
      <w:bookmarkEnd w:id="23"/>
    </w:p>
    <w:p w:rsidR="00FC2839" w:rsidRDefault="00FC2839" w:rsidP="00FC2839">
      <w:pPr>
        <w:pStyle w:val="Nagwek1"/>
        <w:numPr>
          <w:ilvl w:val="0"/>
          <w:numId w:val="3"/>
        </w:numPr>
        <w:spacing w:line="360" w:lineRule="auto"/>
        <w:jc w:val="both"/>
        <w:rPr>
          <w:lang w:val="pl-PL"/>
        </w:rPr>
      </w:pPr>
      <w:bookmarkStart w:id="24" w:name="_Toc374952280"/>
      <w:r>
        <w:rPr>
          <w:lang w:val="pl-PL"/>
        </w:rPr>
        <w:lastRenderedPageBreak/>
        <w:t>Podsumowanie</w:t>
      </w:r>
      <w:bookmarkEnd w:id="24"/>
    </w:p>
    <w:p w:rsidR="001505DE" w:rsidRPr="00FC2839" w:rsidRDefault="001505DE" w:rsidP="001505DE">
      <w:pPr>
        <w:pStyle w:val="Nagwek1"/>
        <w:numPr>
          <w:ilvl w:val="0"/>
          <w:numId w:val="3"/>
        </w:numPr>
        <w:spacing w:line="360" w:lineRule="auto"/>
        <w:jc w:val="both"/>
        <w:rPr>
          <w:lang w:val="pl-PL"/>
        </w:rPr>
      </w:pPr>
      <w:bookmarkStart w:id="25" w:name="_Toc374865818"/>
      <w:bookmarkStart w:id="26" w:name="_Toc374952281"/>
      <w:r w:rsidRPr="00FC2839">
        <w:rPr>
          <w:lang w:val="pl-PL"/>
        </w:rPr>
        <w:lastRenderedPageBreak/>
        <w:t>Bibliografia</w:t>
      </w:r>
      <w:bookmarkEnd w:id="25"/>
      <w:bookmarkEnd w:id="26"/>
    </w:p>
    <w:p w:rsidR="001505DE" w:rsidRPr="00FC2839" w:rsidRDefault="001505DE" w:rsidP="001505DE">
      <w:pPr>
        <w:spacing w:line="360" w:lineRule="auto"/>
        <w:jc w:val="both"/>
        <w:rPr>
          <w:rFonts w:ascii="Times New Roman" w:hAnsi="Times New Roman" w:cs="Times New Roman"/>
          <w:lang w:val="pl-PL"/>
        </w:rPr>
      </w:pPr>
    </w:p>
    <w:p w:rsidR="001B65CA" w:rsidRPr="00FC2839" w:rsidRDefault="001505DE" w:rsidP="00F80A44">
      <w:pPr>
        <w:tabs>
          <w:tab w:val="left" w:pos="567"/>
        </w:tabs>
        <w:spacing w:after="0" w:line="360" w:lineRule="auto"/>
        <w:ind w:left="567" w:hanging="567"/>
        <w:jc w:val="both"/>
        <w:rPr>
          <w:rFonts w:ascii="Times New Roman" w:hAnsi="Times New Roman" w:cs="Times New Roman"/>
          <w:sz w:val="24"/>
          <w:szCs w:val="24"/>
          <w:lang w:val="pl-PL"/>
        </w:rPr>
      </w:pPr>
      <w:bookmarkStart w:id="27" w:name="Jouglard98"/>
      <w:r w:rsidRPr="00FC2839">
        <w:rPr>
          <w:rFonts w:ascii="Times New Roman" w:hAnsi="Times New Roman" w:cs="Times New Roman"/>
          <w:sz w:val="24"/>
          <w:szCs w:val="24"/>
          <w:lang w:val="pl-PL"/>
        </w:rPr>
        <w:t>[</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seq list1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noProof/>
          <w:sz w:val="24"/>
          <w:szCs w:val="24"/>
          <w:lang w:val="pl-PL"/>
        </w:rPr>
        <w:t>1</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bookmarkEnd w:id="27"/>
      <w:r w:rsidR="00F80A44">
        <w:rPr>
          <w:rFonts w:ascii="Times New Roman" w:hAnsi="Times New Roman" w:cs="Times New Roman"/>
          <w:sz w:val="24"/>
          <w:szCs w:val="24"/>
          <w:lang w:val="pl-PL"/>
        </w:rPr>
        <w:tab/>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SET benquio verschoor  \* MERGEFORMAT </w:instrText>
      </w:r>
      <w:r w:rsidRPr="00FC2839">
        <w:rPr>
          <w:rFonts w:ascii="Times New Roman" w:hAnsi="Times New Roman" w:cs="Times New Roman"/>
          <w:sz w:val="24"/>
          <w:szCs w:val="24"/>
          <w:lang w:val="pl-PL"/>
        </w:rPr>
        <w:fldChar w:fldCharType="separate"/>
      </w:r>
      <w:bookmarkStart w:id="28" w:name="benquio"/>
      <w:r w:rsidR="00FC692B" w:rsidRPr="00FC2839">
        <w:rPr>
          <w:rFonts w:ascii="Times New Roman" w:hAnsi="Times New Roman" w:cs="Times New Roman"/>
          <w:noProof/>
          <w:sz w:val="24"/>
          <w:szCs w:val="24"/>
          <w:lang w:val="pl-PL"/>
        </w:rPr>
        <w:t>verschoor</w:t>
      </w:r>
      <w:bookmarkEnd w:id="28"/>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SET  benquio  \* MERGEFORMAT </w:instrText>
      </w:r>
      <w:r w:rsidRPr="00FC2839">
        <w:rPr>
          <w:rFonts w:ascii="Times New Roman" w:hAnsi="Times New Roman" w:cs="Times New Roman"/>
          <w:sz w:val="24"/>
          <w:szCs w:val="24"/>
          <w:lang w:val="pl-PL"/>
        </w:rPr>
        <w:fldChar w:fldCharType="end"/>
      </w:r>
      <w:proofErr w:type="spellStart"/>
      <w:r w:rsidRPr="00FC2839">
        <w:rPr>
          <w:rFonts w:ascii="Times New Roman" w:hAnsi="Times New Roman" w:cs="Times New Roman"/>
          <w:sz w:val="24"/>
          <w:szCs w:val="24"/>
          <w:lang w:val="pl-PL"/>
        </w:rPr>
        <w:t>Jouglard</w:t>
      </w:r>
      <w:proofErr w:type="spellEnd"/>
      <w:r w:rsidRPr="00FC2839">
        <w:rPr>
          <w:rFonts w:ascii="Times New Roman" w:hAnsi="Times New Roman" w:cs="Times New Roman"/>
          <w:sz w:val="24"/>
          <w:szCs w:val="24"/>
          <w:lang w:val="pl-PL"/>
        </w:rPr>
        <w:t xml:space="preserve"> C. E., </w:t>
      </w:r>
      <w:proofErr w:type="spellStart"/>
      <w:r w:rsidRPr="00FC2839">
        <w:rPr>
          <w:rFonts w:ascii="Times New Roman" w:hAnsi="Times New Roman" w:cs="Times New Roman"/>
          <w:sz w:val="24"/>
          <w:szCs w:val="24"/>
          <w:lang w:val="pl-PL"/>
        </w:rPr>
        <w:t>Coutinho</w:t>
      </w:r>
      <w:proofErr w:type="spellEnd"/>
      <w:r w:rsidRPr="00FC2839">
        <w:rPr>
          <w:rFonts w:ascii="Times New Roman" w:hAnsi="Times New Roman" w:cs="Times New Roman"/>
          <w:sz w:val="24"/>
          <w:szCs w:val="24"/>
          <w:lang w:val="pl-PL"/>
        </w:rPr>
        <w:t xml:space="preserve"> A.L.G.A, A </w:t>
      </w:r>
      <w:proofErr w:type="spellStart"/>
      <w:r w:rsidRPr="00FC2839">
        <w:rPr>
          <w:rFonts w:ascii="Times New Roman" w:hAnsi="Times New Roman" w:cs="Times New Roman"/>
          <w:sz w:val="24"/>
          <w:szCs w:val="24"/>
          <w:lang w:val="pl-PL"/>
        </w:rPr>
        <w:t>comparison</w:t>
      </w:r>
      <w:proofErr w:type="spellEnd"/>
      <w:r w:rsidRPr="00FC2839">
        <w:rPr>
          <w:rFonts w:ascii="Times New Roman" w:hAnsi="Times New Roman" w:cs="Times New Roman"/>
          <w:sz w:val="24"/>
          <w:szCs w:val="24"/>
          <w:lang w:val="pl-PL"/>
        </w:rPr>
        <w:t xml:space="preserve"> of </w:t>
      </w:r>
      <w:proofErr w:type="spellStart"/>
      <w:r w:rsidRPr="00FC2839">
        <w:rPr>
          <w:rFonts w:ascii="Times New Roman" w:hAnsi="Times New Roman" w:cs="Times New Roman"/>
          <w:sz w:val="24"/>
          <w:szCs w:val="24"/>
          <w:lang w:val="pl-PL"/>
        </w:rPr>
        <w:t>iterative</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multi-level</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finite</w:t>
      </w:r>
      <w:proofErr w:type="spellEnd"/>
      <w:r w:rsidRPr="00FC2839">
        <w:rPr>
          <w:rFonts w:ascii="Times New Roman" w:hAnsi="Times New Roman" w:cs="Times New Roman"/>
          <w:sz w:val="24"/>
          <w:szCs w:val="24"/>
          <w:lang w:val="pl-PL"/>
        </w:rPr>
        <w:t xml:space="preserve"> element</w:t>
      </w:r>
      <w:r w:rsidR="00F80A44">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Solvers</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Computers</w:t>
      </w:r>
      <w:proofErr w:type="spellEnd"/>
      <w:r w:rsidRPr="00FC2839">
        <w:rPr>
          <w:rFonts w:ascii="Times New Roman" w:hAnsi="Times New Roman" w:cs="Times New Roman"/>
          <w:sz w:val="24"/>
          <w:szCs w:val="24"/>
          <w:lang w:val="pl-PL"/>
        </w:rPr>
        <w:t xml:space="preserve"> &amp; </w:t>
      </w:r>
      <w:proofErr w:type="spellStart"/>
      <w:r w:rsidRPr="00FC2839">
        <w:rPr>
          <w:rFonts w:ascii="Times New Roman" w:hAnsi="Times New Roman" w:cs="Times New Roman"/>
          <w:sz w:val="24"/>
          <w:szCs w:val="24"/>
          <w:lang w:val="pl-PL"/>
        </w:rPr>
        <w:t>Structures</w:t>
      </w:r>
      <w:proofErr w:type="spellEnd"/>
      <w:r w:rsidRPr="00FC2839">
        <w:rPr>
          <w:rFonts w:ascii="Times New Roman" w:hAnsi="Times New Roman" w:cs="Times New Roman"/>
          <w:sz w:val="24"/>
          <w:szCs w:val="24"/>
          <w:lang w:val="pl-PL"/>
        </w:rPr>
        <w:t>, 69, 655-670, 1998</w:t>
      </w:r>
      <w:r w:rsidR="00493E19">
        <w:rPr>
          <w:rFonts w:ascii="Times New Roman" w:hAnsi="Times New Roman" w:cs="Times New Roman"/>
          <w:sz w:val="24"/>
          <w:szCs w:val="24"/>
          <w:lang w:val="pl-PL"/>
        </w:rPr>
        <w:t>.</w:t>
      </w:r>
    </w:p>
    <w:p w:rsidR="001505DE" w:rsidRPr="00FC2839" w:rsidRDefault="001505DE" w:rsidP="00F80A44">
      <w:pPr>
        <w:tabs>
          <w:tab w:val="left" w:pos="567"/>
        </w:tabs>
        <w:spacing w:after="0" w:line="360" w:lineRule="auto"/>
        <w:ind w:left="567" w:hanging="567"/>
        <w:jc w:val="both"/>
        <w:rPr>
          <w:rFonts w:ascii="Times New Roman" w:hAnsi="Times New Roman" w:cs="Times New Roman"/>
          <w:sz w:val="24"/>
          <w:szCs w:val="24"/>
          <w:lang w:val="pl-PL"/>
        </w:rPr>
      </w:pPr>
      <w:bookmarkStart w:id="29" w:name="Benqi97"/>
      <w:r w:rsidRPr="00FC2839">
        <w:rPr>
          <w:rFonts w:ascii="Times New Roman" w:hAnsi="Times New Roman" w:cs="Times New Roman"/>
          <w:sz w:val="24"/>
          <w:szCs w:val="24"/>
          <w:lang w:val="pl-PL"/>
        </w:rPr>
        <w:t>[</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seq list1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noProof/>
          <w:sz w:val="24"/>
          <w:szCs w:val="24"/>
          <w:lang w:val="pl-PL"/>
        </w:rPr>
        <w:t>2</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bookmarkEnd w:id="29"/>
      <w:r w:rsidR="00F80A44">
        <w:rPr>
          <w:rFonts w:ascii="Times New Roman" w:hAnsi="Times New Roman" w:cs="Times New Roman"/>
          <w:sz w:val="24"/>
          <w:szCs w:val="24"/>
          <w:lang w:val="pl-PL"/>
        </w:rPr>
        <w:tab/>
      </w:r>
      <w:proofErr w:type="spellStart"/>
      <w:r w:rsidRPr="00FC2839">
        <w:rPr>
          <w:rFonts w:ascii="Times New Roman" w:hAnsi="Times New Roman" w:cs="Times New Roman"/>
          <w:sz w:val="24"/>
          <w:szCs w:val="24"/>
          <w:lang w:val="pl-PL"/>
        </w:rPr>
        <w:t>Benqi</w:t>
      </w:r>
      <w:proofErr w:type="spellEnd"/>
      <w:r w:rsidRPr="00FC2839">
        <w:rPr>
          <w:rFonts w:ascii="Times New Roman" w:hAnsi="Times New Roman" w:cs="Times New Roman"/>
          <w:sz w:val="24"/>
          <w:szCs w:val="24"/>
          <w:lang w:val="pl-PL"/>
        </w:rPr>
        <w:t xml:space="preserve"> G., </w:t>
      </w:r>
      <w:proofErr w:type="spellStart"/>
      <w:r w:rsidRPr="00FC2839">
        <w:rPr>
          <w:rFonts w:ascii="Times New Roman" w:hAnsi="Times New Roman" w:cs="Times New Roman"/>
          <w:sz w:val="24"/>
          <w:szCs w:val="24"/>
          <w:lang w:val="pl-PL"/>
        </w:rPr>
        <w:t>Weiming</w:t>
      </w:r>
      <w:proofErr w:type="spellEnd"/>
      <w:r w:rsidRPr="00FC2839">
        <w:rPr>
          <w:rFonts w:ascii="Times New Roman" w:hAnsi="Times New Roman" w:cs="Times New Roman"/>
          <w:sz w:val="24"/>
          <w:szCs w:val="24"/>
          <w:lang w:val="pl-PL"/>
        </w:rPr>
        <w:t xml:space="preserve"> C., </w:t>
      </w:r>
      <w:proofErr w:type="spellStart"/>
      <w:r w:rsidRPr="00FC2839">
        <w:rPr>
          <w:rFonts w:ascii="Times New Roman" w:hAnsi="Times New Roman" w:cs="Times New Roman"/>
          <w:sz w:val="24"/>
          <w:szCs w:val="24"/>
          <w:lang w:val="pl-PL"/>
        </w:rPr>
        <w:t>An</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iterative</w:t>
      </w:r>
      <w:proofErr w:type="spellEnd"/>
      <w:r w:rsidRPr="00FC2839">
        <w:rPr>
          <w:rFonts w:ascii="Times New Roman" w:hAnsi="Times New Roman" w:cs="Times New Roman"/>
          <w:sz w:val="24"/>
          <w:szCs w:val="24"/>
          <w:lang w:val="pl-PL"/>
        </w:rPr>
        <w:t xml:space="preserve"> and </w:t>
      </w:r>
      <w:proofErr w:type="spellStart"/>
      <w:r w:rsidRPr="00FC2839">
        <w:rPr>
          <w:rFonts w:ascii="Times New Roman" w:hAnsi="Times New Roman" w:cs="Times New Roman"/>
          <w:sz w:val="24"/>
          <w:szCs w:val="24"/>
          <w:lang w:val="pl-PL"/>
        </w:rPr>
        <w:t>parallel</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solver</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based</w:t>
      </w:r>
      <w:proofErr w:type="spellEnd"/>
      <w:r w:rsidRPr="00FC2839">
        <w:rPr>
          <w:rFonts w:ascii="Times New Roman" w:hAnsi="Times New Roman" w:cs="Times New Roman"/>
          <w:sz w:val="24"/>
          <w:szCs w:val="24"/>
          <w:lang w:val="pl-PL"/>
        </w:rPr>
        <w:t xml:space="preserve"> on </w:t>
      </w:r>
      <w:proofErr w:type="spellStart"/>
      <w:r w:rsidRPr="00FC2839">
        <w:rPr>
          <w:rFonts w:ascii="Times New Roman" w:hAnsi="Times New Roman" w:cs="Times New Roman"/>
          <w:sz w:val="24"/>
          <w:szCs w:val="24"/>
          <w:lang w:val="pl-PL"/>
        </w:rPr>
        <w:t>domain</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decomposition</w:t>
      </w:r>
      <w:proofErr w:type="spellEnd"/>
      <w:r w:rsidRPr="00FC2839">
        <w:rPr>
          <w:rFonts w:ascii="Times New Roman" w:hAnsi="Times New Roman" w:cs="Times New Roman"/>
          <w:sz w:val="24"/>
          <w:szCs w:val="24"/>
          <w:lang w:val="pl-PL"/>
        </w:rPr>
        <w:t xml:space="preserve"> for the h-p version of the </w:t>
      </w:r>
      <w:proofErr w:type="spellStart"/>
      <w:r w:rsidRPr="00FC2839">
        <w:rPr>
          <w:rFonts w:ascii="Times New Roman" w:hAnsi="Times New Roman" w:cs="Times New Roman"/>
          <w:sz w:val="24"/>
          <w:szCs w:val="24"/>
          <w:lang w:val="pl-PL"/>
        </w:rPr>
        <w:t>finite</w:t>
      </w:r>
      <w:proofErr w:type="spellEnd"/>
      <w:r w:rsidRPr="00FC2839">
        <w:rPr>
          <w:rFonts w:ascii="Times New Roman" w:hAnsi="Times New Roman" w:cs="Times New Roman"/>
          <w:sz w:val="24"/>
          <w:szCs w:val="24"/>
          <w:lang w:val="pl-PL"/>
        </w:rPr>
        <w:t xml:space="preserve"> element </w:t>
      </w:r>
      <w:proofErr w:type="spellStart"/>
      <w:r w:rsidRPr="00FC2839">
        <w:rPr>
          <w:rFonts w:ascii="Times New Roman" w:hAnsi="Times New Roman" w:cs="Times New Roman"/>
          <w:sz w:val="24"/>
          <w:szCs w:val="24"/>
          <w:lang w:val="pl-PL"/>
        </w:rPr>
        <w:t>method</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Journal</w:t>
      </w:r>
      <w:proofErr w:type="spellEnd"/>
      <w:r w:rsidRPr="00FC2839">
        <w:rPr>
          <w:rFonts w:ascii="Times New Roman" w:hAnsi="Times New Roman" w:cs="Times New Roman"/>
          <w:sz w:val="24"/>
          <w:szCs w:val="24"/>
          <w:lang w:val="pl-PL"/>
        </w:rPr>
        <w:t xml:space="preserve"> of </w:t>
      </w:r>
      <w:proofErr w:type="spellStart"/>
      <w:r w:rsidRPr="00FC2839">
        <w:rPr>
          <w:rFonts w:ascii="Times New Roman" w:hAnsi="Times New Roman" w:cs="Times New Roman"/>
          <w:sz w:val="24"/>
          <w:szCs w:val="24"/>
          <w:lang w:val="pl-PL"/>
        </w:rPr>
        <w:t>Computional</w:t>
      </w:r>
      <w:proofErr w:type="spellEnd"/>
      <w:r w:rsidRPr="00FC2839">
        <w:rPr>
          <w:rFonts w:ascii="Times New Roman" w:hAnsi="Times New Roman" w:cs="Times New Roman"/>
          <w:sz w:val="24"/>
          <w:szCs w:val="24"/>
          <w:lang w:val="pl-PL"/>
        </w:rPr>
        <w:t xml:space="preserve"> and Appli</w:t>
      </w:r>
      <w:r w:rsidR="00493E19">
        <w:rPr>
          <w:rFonts w:ascii="Times New Roman" w:hAnsi="Times New Roman" w:cs="Times New Roman"/>
          <w:sz w:val="24"/>
          <w:szCs w:val="24"/>
          <w:lang w:val="pl-PL"/>
        </w:rPr>
        <w:t xml:space="preserve">ed </w:t>
      </w:r>
      <w:proofErr w:type="spellStart"/>
      <w:r w:rsidR="00493E19">
        <w:rPr>
          <w:rFonts w:ascii="Times New Roman" w:hAnsi="Times New Roman" w:cs="Times New Roman"/>
          <w:sz w:val="24"/>
          <w:szCs w:val="24"/>
          <w:lang w:val="pl-PL"/>
        </w:rPr>
        <w:t>Mathematics</w:t>
      </w:r>
      <w:proofErr w:type="spellEnd"/>
      <w:r w:rsidR="00493E19">
        <w:rPr>
          <w:rFonts w:ascii="Times New Roman" w:hAnsi="Times New Roman" w:cs="Times New Roman"/>
          <w:sz w:val="24"/>
          <w:szCs w:val="24"/>
          <w:lang w:val="pl-PL"/>
        </w:rPr>
        <w:t>, 83, 71-85, 1997.</w:t>
      </w:r>
    </w:p>
    <w:p w:rsidR="001505DE" w:rsidRPr="00FC2839" w:rsidRDefault="001505DE" w:rsidP="00F80A44">
      <w:pPr>
        <w:tabs>
          <w:tab w:val="left" w:pos="567"/>
        </w:tabs>
        <w:spacing w:after="0" w:line="360" w:lineRule="auto"/>
        <w:ind w:left="567" w:hanging="567"/>
        <w:jc w:val="both"/>
        <w:rPr>
          <w:rFonts w:ascii="Times New Roman" w:hAnsi="Times New Roman" w:cs="Times New Roman"/>
          <w:sz w:val="24"/>
          <w:szCs w:val="24"/>
          <w:lang w:val="pl-PL"/>
        </w:rPr>
      </w:pPr>
      <w:bookmarkStart w:id="30" w:name="Shuai09"/>
      <w:r w:rsidRPr="00FC2839">
        <w:rPr>
          <w:rFonts w:ascii="Times New Roman" w:hAnsi="Times New Roman" w:cs="Times New Roman"/>
          <w:sz w:val="24"/>
          <w:szCs w:val="24"/>
          <w:lang w:val="pl-PL"/>
        </w:rPr>
        <w:t>[</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seq list1</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noProof/>
          <w:sz w:val="24"/>
          <w:szCs w:val="24"/>
          <w:lang w:val="pl-PL"/>
        </w:rPr>
        <w:t>3</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bookmarkEnd w:id="30"/>
      <w:r w:rsidR="00F80A44">
        <w:rPr>
          <w:rFonts w:ascii="Times New Roman" w:hAnsi="Times New Roman" w:cs="Times New Roman"/>
          <w:sz w:val="24"/>
          <w:szCs w:val="24"/>
          <w:lang w:val="pl-PL"/>
        </w:rPr>
        <w:tab/>
      </w:r>
      <w:proofErr w:type="spellStart"/>
      <w:r w:rsidRPr="00FC2839">
        <w:rPr>
          <w:rFonts w:ascii="Times New Roman" w:hAnsi="Times New Roman" w:cs="Times New Roman"/>
          <w:sz w:val="24"/>
          <w:szCs w:val="24"/>
          <w:lang w:val="pl-PL"/>
        </w:rPr>
        <w:t>Shuai</w:t>
      </w:r>
      <w:proofErr w:type="spellEnd"/>
      <w:r w:rsidRPr="00FC2839">
        <w:rPr>
          <w:rFonts w:ascii="Times New Roman" w:hAnsi="Times New Roman" w:cs="Times New Roman"/>
          <w:sz w:val="24"/>
          <w:szCs w:val="24"/>
          <w:lang w:val="pl-PL"/>
        </w:rPr>
        <w:t xml:space="preserve"> C., </w:t>
      </w:r>
      <w:proofErr w:type="spellStart"/>
      <w:r w:rsidRPr="00FC2839">
        <w:rPr>
          <w:rFonts w:ascii="Times New Roman" w:hAnsi="Times New Roman" w:cs="Times New Roman"/>
          <w:sz w:val="24"/>
          <w:szCs w:val="24"/>
          <w:lang w:val="pl-PL"/>
        </w:rPr>
        <w:t>Boyer</w:t>
      </w:r>
      <w:proofErr w:type="spellEnd"/>
      <w:r w:rsidRPr="00FC2839">
        <w:rPr>
          <w:rFonts w:ascii="Times New Roman" w:hAnsi="Times New Roman" w:cs="Times New Roman"/>
          <w:sz w:val="24"/>
          <w:szCs w:val="24"/>
          <w:lang w:val="pl-PL"/>
        </w:rPr>
        <w:t xml:space="preserve"> M., </w:t>
      </w:r>
      <w:proofErr w:type="spellStart"/>
      <w:r w:rsidRPr="00FC2839">
        <w:rPr>
          <w:rFonts w:ascii="Times New Roman" w:hAnsi="Times New Roman" w:cs="Times New Roman"/>
          <w:sz w:val="24"/>
          <w:szCs w:val="24"/>
          <w:lang w:val="pl-PL"/>
        </w:rPr>
        <w:t>Jiayuan</w:t>
      </w:r>
      <w:proofErr w:type="spellEnd"/>
      <w:r w:rsidRPr="00FC2839">
        <w:rPr>
          <w:rFonts w:ascii="Times New Roman" w:hAnsi="Times New Roman" w:cs="Times New Roman"/>
          <w:sz w:val="24"/>
          <w:szCs w:val="24"/>
          <w:lang w:val="pl-PL"/>
        </w:rPr>
        <w:t xml:space="preserve"> M., </w:t>
      </w:r>
      <w:proofErr w:type="spellStart"/>
      <w:r w:rsidRPr="00FC2839">
        <w:rPr>
          <w:rFonts w:ascii="Times New Roman" w:hAnsi="Times New Roman" w:cs="Times New Roman"/>
          <w:sz w:val="24"/>
          <w:szCs w:val="24"/>
          <w:lang w:val="pl-PL"/>
        </w:rPr>
        <w:t>Tarjan</w:t>
      </w:r>
      <w:proofErr w:type="spellEnd"/>
      <w:r w:rsidRPr="00FC2839">
        <w:rPr>
          <w:rFonts w:ascii="Times New Roman" w:hAnsi="Times New Roman" w:cs="Times New Roman"/>
          <w:sz w:val="24"/>
          <w:szCs w:val="24"/>
          <w:lang w:val="pl-PL"/>
        </w:rPr>
        <w:t xml:space="preserve"> D., </w:t>
      </w:r>
      <w:proofErr w:type="spellStart"/>
      <w:r w:rsidRPr="00FC2839">
        <w:rPr>
          <w:rFonts w:ascii="Times New Roman" w:hAnsi="Times New Roman" w:cs="Times New Roman"/>
          <w:sz w:val="24"/>
          <w:szCs w:val="24"/>
          <w:lang w:val="pl-PL"/>
        </w:rPr>
        <w:t>Sheaffer</w:t>
      </w:r>
      <w:proofErr w:type="spellEnd"/>
      <w:r w:rsidRPr="00FC2839">
        <w:rPr>
          <w:rFonts w:ascii="Times New Roman" w:hAnsi="Times New Roman" w:cs="Times New Roman"/>
          <w:sz w:val="24"/>
          <w:szCs w:val="24"/>
          <w:lang w:val="pl-PL"/>
        </w:rPr>
        <w:t xml:space="preserve"> J.W.</w:t>
      </w:r>
      <w:r w:rsidR="00F80A44">
        <w:rPr>
          <w:rFonts w:ascii="Times New Roman" w:hAnsi="Times New Roman" w:cs="Times New Roman"/>
          <w:sz w:val="24"/>
          <w:szCs w:val="24"/>
          <w:lang w:val="pl-PL"/>
        </w:rPr>
        <w:t xml:space="preserve">, </w:t>
      </w:r>
      <w:proofErr w:type="spellStart"/>
      <w:r w:rsidR="00F80A44">
        <w:rPr>
          <w:rFonts w:ascii="Times New Roman" w:hAnsi="Times New Roman" w:cs="Times New Roman"/>
          <w:sz w:val="24"/>
          <w:szCs w:val="24"/>
          <w:lang w:val="pl-PL"/>
        </w:rPr>
        <w:t>Sang</w:t>
      </w:r>
      <w:proofErr w:type="spellEnd"/>
      <w:r w:rsidR="00F80A44">
        <w:rPr>
          <w:rFonts w:ascii="Times New Roman" w:hAnsi="Times New Roman" w:cs="Times New Roman"/>
          <w:sz w:val="24"/>
          <w:szCs w:val="24"/>
          <w:lang w:val="pl-PL"/>
        </w:rPr>
        <w:t xml:space="preserve">-Ha L., </w:t>
      </w:r>
      <w:proofErr w:type="spellStart"/>
      <w:r w:rsidR="00F80A44">
        <w:rPr>
          <w:rFonts w:ascii="Times New Roman" w:hAnsi="Times New Roman" w:cs="Times New Roman"/>
          <w:sz w:val="24"/>
          <w:szCs w:val="24"/>
          <w:lang w:val="pl-PL"/>
        </w:rPr>
        <w:t>Skadron</w:t>
      </w:r>
      <w:proofErr w:type="spellEnd"/>
      <w:r w:rsidR="00F80A44">
        <w:rPr>
          <w:rFonts w:ascii="Times New Roman" w:hAnsi="Times New Roman" w:cs="Times New Roman"/>
          <w:sz w:val="24"/>
          <w:szCs w:val="24"/>
          <w:lang w:val="pl-PL"/>
        </w:rPr>
        <w:t xml:space="preserve"> K., </w:t>
      </w:r>
      <w:proofErr w:type="spellStart"/>
      <w:r w:rsidRPr="00FC2839">
        <w:rPr>
          <w:rFonts w:ascii="Times New Roman" w:hAnsi="Times New Roman" w:cs="Times New Roman"/>
          <w:sz w:val="24"/>
          <w:szCs w:val="24"/>
          <w:lang w:val="pl-PL"/>
        </w:rPr>
        <w:t>Rodinia</w:t>
      </w:r>
      <w:proofErr w:type="spellEnd"/>
      <w:r w:rsidRPr="00FC2839">
        <w:rPr>
          <w:rFonts w:ascii="Times New Roman" w:hAnsi="Times New Roman" w:cs="Times New Roman"/>
          <w:sz w:val="24"/>
          <w:szCs w:val="24"/>
          <w:lang w:val="pl-PL"/>
        </w:rPr>
        <w:t xml:space="preserve">: A Benchmark Suite for </w:t>
      </w:r>
      <w:proofErr w:type="spellStart"/>
      <w:r w:rsidRPr="00FC2839">
        <w:rPr>
          <w:rFonts w:ascii="Times New Roman" w:hAnsi="Times New Roman" w:cs="Times New Roman"/>
          <w:sz w:val="24"/>
          <w:szCs w:val="24"/>
          <w:lang w:val="pl-PL"/>
        </w:rPr>
        <w:t>Heterogeneous</w:t>
      </w:r>
      <w:proofErr w:type="spellEnd"/>
      <w:r w:rsidRPr="00FC2839">
        <w:rPr>
          <w:rFonts w:ascii="Times New Roman" w:hAnsi="Times New Roman" w:cs="Times New Roman"/>
          <w:sz w:val="24"/>
          <w:szCs w:val="24"/>
          <w:lang w:val="pl-PL"/>
        </w:rPr>
        <w:t xml:space="preserve"> Computing, </w:t>
      </w:r>
      <w:r w:rsidR="00493E19">
        <w:rPr>
          <w:rFonts w:ascii="Times New Roman" w:hAnsi="Times New Roman" w:cs="Times New Roman"/>
          <w:sz w:val="24"/>
          <w:szCs w:val="24"/>
          <w:lang w:val="pl-PL"/>
        </w:rPr>
        <w:t xml:space="preserve">Proc. of IEEE International </w:t>
      </w:r>
      <w:proofErr w:type="spellStart"/>
      <w:r w:rsidR="00493E19">
        <w:rPr>
          <w:rFonts w:ascii="Times New Roman" w:hAnsi="Times New Roman" w:cs="Times New Roman"/>
          <w:sz w:val="24"/>
          <w:szCs w:val="24"/>
          <w:lang w:val="pl-PL"/>
        </w:rPr>
        <w:t>Symposium</w:t>
      </w:r>
      <w:proofErr w:type="spellEnd"/>
      <w:r w:rsidR="00493E19">
        <w:rPr>
          <w:rFonts w:ascii="Times New Roman" w:hAnsi="Times New Roman" w:cs="Times New Roman"/>
          <w:sz w:val="24"/>
          <w:szCs w:val="24"/>
          <w:lang w:val="pl-PL"/>
        </w:rPr>
        <w:t xml:space="preserve"> on </w:t>
      </w:r>
      <w:proofErr w:type="spellStart"/>
      <w:r w:rsidR="00493E19">
        <w:rPr>
          <w:rFonts w:ascii="Times New Roman" w:hAnsi="Times New Roman" w:cs="Times New Roman"/>
          <w:sz w:val="24"/>
          <w:szCs w:val="24"/>
          <w:lang w:val="pl-PL"/>
        </w:rPr>
        <w:t>Workload</w:t>
      </w:r>
      <w:proofErr w:type="spellEnd"/>
      <w:r w:rsidR="00493E19">
        <w:rPr>
          <w:rFonts w:ascii="Times New Roman" w:hAnsi="Times New Roman" w:cs="Times New Roman"/>
          <w:sz w:val="24"/>
          <w:szCs w:val="24"/>
          <w:lang w:val="pl-PL"/>
        </w:rPr>
        <w:t xml:space="preserve"> </w:t>
      </w:r>
      <w:proofErr w:type="spellStart"/>
      <w:r w:rsidR="00493E19">
        <w:rPr>
          <w:rFonts w:ascii="Times New Roman" w:hAnsi="Times New Roman" w:cs="Times New Roman"/>
          <w:sz w:val="24"/>
          <w:szCs w:val="24"/>
          <w:lang w:val="pl-PL"/>
        </w:rPr>
        <w:t>Characterization</w:t>
      </w:r>
      <w:proofErr w:type="spellEnd"/>
      <w:r w:rsidRPr="00F80A44">
        <w:rPr>
          <w:rFonts w:ascii="Times New Roman" w:hAnsi="Times New Roman" w:cs="Times New Roman"/>
          <w:sz w:val="24"/>
          <w:szCs w:val="24"/>
          <w:lang w:val="pl-PL"/>
        </w:rPr>
        <w:t xml:space="preserve">, </w:t>
      </w:r>
      <w:r w:rsidRPr="00FC2839">
        <w:rPr>
          <w:rFonts w:ascii="Times New Roman" w:hAnsi="Times New Roman" w:cs="Times New Roman"/>
          <w:sz w:val="24"/>
          <w:szCs w:val="24"/>
          <w:lang w:val="pl-PL"/>
        </w:rPr>
        <w:t>44-54, 2009</w:t>
      </w:r>
      <w:r w:rsidR="00493E19">
        <w:rPr>
          <w:rFonts w:ascii="Times New Roman" w:hAnsi="Times New Roman" w:cs="Times New Roman"/>
          <w:sz w:val="24"/>
          <w:szCs w:val="24"/>
          <w:lang w:val="pl-PL"/>
        </w:rPr>
        <w:t>.</w:t>
      </w:r>
    </w:p>
    <w:p w:rsidR="001505DE" w:rsidRPr="00FC2839" w:rsidRDefault="001505DE" w:rsidP="00F80A44">
      <w:pPr>
        <w:tabs>
          <w:tab w:val="left" w:pos="567"/>
        </w:tabs>
        <w:spacing w:after="0" w:line="360" w:lineRule="auto"/>
        <w:ind w:left="567" w:hanging="567"/>
        <w:jc w:val="both"/>
        <w:rPr>
          <w:rFonts w:ascii="Times New Roman" w:hAnsi="Times New Roman" w:cs="Times New Roman"/>
          <w:sz w:val="24"/>
          <w:szCs w:val="24"/>
          <w:lang w:val="pl-PL"/>
        </w:rPr>
      </w:pPr>
      <w:bookmarkStart w:id="31" w:name="Fialko14"/>
      <w:r w:rsidRPr="00FC2839">
        <w:rPr>
          <w:rFonts w:ascii="Times New Roman" w:hAnsi="Times New Roman" w:cs="Times New Roman"/>
          <w:sz w:val="24"/>
          <w:szCs w:val="24"/>
          <w:lang w:val="pl-PL"/>
        </w:rPr>
        <w:t>[</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seq list1</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noProof/>
          <w:sz w:val="24"/>
          <w:szCs w:val="24"/>
          <w:lang w:val="pl-PL"/>
        </w:rPr>
        <w:t>4</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bookmarkEnd w:id="31"/>
      <w:r w:rsidR="00F80A44">
        <w:rPr>
          <w:rFonts w:ascii="Times New Roman" w:hAnsi="Times New Roman" w:cs="Times New Roman"/>
          <w:sz w:val="24"/>
          <w:szCs w:val="24"/>
          <w:lang w:val="pl-PL"/>
        </w:rPr>
        <w:tab/>
      </w:r>
      <w:proofErr w:type="spellStart"/>
      <w:r w:rsidRPr="00FC2839">
        <w:rPr>
          <w:rFonts w:ascii="Times New Roman" w:hAnsi="Times New Roman" w:cs="Times New Roman"/>
          <w:sz w:val="24"/>
          <w:szCs w:val="24"/>
          <w:lang w:val="pl-PL"/>
        </w:rPr>
        <w:t>Fialko</w:t>
      </w:r>
      <w:proofErr w:type="spellEnd"/>
      <w:r w:rsidRPr="00FC2839">
        <w:rPr>
          <w:rFonts w:ascii="Times New Roman" w:hAnsi="Times New Roman" w:cs="Times New Roman"/>
          <w:sz w:val="24"/>
          <w:szCs w:val="24"/>
          <w:lang w:val="pl-PL"/>
        </w:rPr>
        <w:t xml:space="preserve"> S. Y., </w:t>
      </w:r>
      <w:hyperlink r:id="rId18" w:history="1">
        <w:proofErr w:type="spellStart"/>
        <w:r w:rsidRPr="00F80A44">
          <w:rPr>
            <w:rFonts w:ascii="Times New Roman" w:hAnsi="Times New Roman" w:cs="Times New Roman"/>
            <w:sz w:val="24"/>
            <w:szCs w:val="24"/>
            <w:lang w:val="pl-PL"/>
          </w:rPr>
          <w:t>Iterative</w:t>
        </w:r>
        <w:proofErr w:type="spellEnd"/>
        <w:r w:rsidRPr="00F80A44">
          <w:rPr>
            <w:rFonts w:ascii="Times New Roman" w:hAnsi="Times New Roman" w:cs="Times New Roman"/>
            <w:sz w:val="24"/>
            <w:szCs w:val="24"/>
            <w:lang w:val="pl-PL"/>
          </w:rPr>
          <w:t xml:space="preserve"> </w:t>
        </w:r>
        <w:proofErr w:type="spellStart"/>
        <w:r w:rsidRPr="00F80A44">
          <w:rPr>
            <w:rFonts w:ascii="Times New Roman" w:hAnsi="Times New Roman" w:cs="Times New Roman"/>
            <w:sz w:val="24"/>
            <w:szCs w:val="24"/>
            <w:lang w:val="pl-PL"/>
          </w:rPr>
          <w:t>methods</w:t>
        </w:r>
        <w:proofErr w:type="spellEnd"/>
        <w:r w:rsidRPr="00F80A44">
          <w:rPr>
            <w:rFonts w:ascii="Times New Roman" w:hAnsi="Times New Roman" w:cs="Times New Roman"/>
            <w:sz w:val="24"/>
            <w:szCs w:val="24"/>
            <w:lang w:val="pl-PL"/>
          </w:rPr>
          <w:t xml:space="preserve"> for </w:t>
        </w:r>
        <w:proofErr w:type="spellStart"/>
        <w:r w:rsidRPr="00F80A44">
          <w:rPr>
            <w:rFonts w:ascii="Times New Roman" w:hAnsi="Times New Roman" w:cs="Times New Roman"/>
            <w:sz w:val="24"/>
            <w:szCs w:val="24"/>
            <w:lang w:val="pl-PL"/>
          </w:rPr>
          <w:t>solving</w:t>
        </w:r>
        <w:proofErr w:type="spellEnd"/>
        <w:r w:rsidRPr="00F80A44">
          <w:rPr>
            <w:rFonts w:ascii="Times New Roman" w:hAnsi="Times New Roman" w:cs="Times New Roman"/>
            <w:sz w:val="24"/>
            <w:szCs w:val="24"/>
            <w:lang w:val="pl-PL"/>
          </w:rPr>
          <w:t xml:space="preserve"> </w:t>
        </w:r>
        <w:proofErr w:type="spellStart"/>
        <w:r w:rsidRPr="00F80A44">
          <w:rPr>
            <w:rFonts w:ascii="Times New Roman" w:hAnsi="Times New Roman" w:cs="Times New Roman"/>
            <w:sz w:val="24"/>
            <w:szCs w:val="24"/>
            <w:lang w:val="pl-PL"/>
          </w:rPr>
          <w:t>large-scale</w:t>
        </w:r>
        <w:proofErr w:type="spellEnd"/>
        <w:r w:rsidRPr="00F80A44">
          <w:rPr>
            <w:rFonts w:ascii="Times New Roman" w:hAnsi="Times New Roman" w:cs="Times New Roman"/>
            <w:sz w:val="24"/>
            <w:szCs w:val="24"/>
            <w:lang w:val="pl-PL"/>
          </w:rPr>
          <w:t xml:space="preserve"> </w:t>
        </w:r>
        <w:proofErr w:type="spellStart"/>
        <w:r w:rsidRPr="00F80A44">
          <w:rPr>
            <w:rFonts w:ascii="Times New Roman" w:hAnsi="Times New Roman" w:cs="Times New Roman"/>
            <w:sz w:val="24"/>
            <w:szCs w:val="24"/>
            <w:lang w:val="pl-PL"/>
          </w:rPr>
          <w:t>problems</w:t>
        </w:r>
        <w:proofErr w:type="spellEnd"/>
        <w:r w:rsidRPr="00F80A44">
          <w:rPr>
            <w:rFonts w:ascii="Times New Roman" w:hAnsi="Times New Roman" w:cs="Times New Roman"/>
            <w:sz w:val="24"/>
            <w:szCs w:val="24"/>
            <w:lang w:val="pl-PL"/>
          </w:rPr>
          <w:t xml:space="preserve"> of </w:t>
        </w:r>
        <w:proofErr w:type="spellStart"/>
        <w:r w:rsidRPr="00F80A44">
          <w:rPr>
            <w:rFonts w:ascii="Times New Roman" w:hAnsi="Times New Roman" w:cs="Times New Roman"/>
            <w:sz w:val="24"/>
            <w:szCs w:val="24"/>
            <w:lang w:val="pl-PL"/>
          </w:rPr>
          <w:t>structural</w:t>
        </w:r>
        <w:proofErr w:type="spellEnd"/>
        <w:r w:rsidRPr="00F80A44">
          <w:rPr>
            <w:rFonts w:ascii="Times New Roman" w:hAnsi="Times New Roman" w:cs="Times New Roman"/>
            <w:sz w:val="24"/>
            <w:szCs w:val="24"/>
            <w:lang w:val="pl-PL"/>
          </w:rPr>
          <w:t xml:space="preserve"> </w:t>
        </w:r>
        <w:proofErr w:type="spellStart"/>
        <w:r w:rsidRPr="00F80A44">
          <w:rPr>
            <w:rFonts w:ascii="Times New Roman" w:hAnsi="Times New Roman" w:cs="Times New Roman"/>
            <w:sz w:val="24"/>
            <w:szCs w:val="24"/>
            <w:lang w:val="pl-PL"/>
          </w:rPr>
          <w:t>mechanics</w:t>
        </w:r>
        <w:proofErr w:type="spellEnd"/>
        <w:r w:rsidRPr="00F80A44">
          <w:rPr>
            <w:rFonts w:ascii="Times New Roman" w:hAnsi="Times New Roman" w:cs="Times New Roman"/>
            <w:sz w:val="24"/>
            <w:szCs w:val="24"/>
            <w:lang w:val="pl-PL"/>
          </w:rPr>
          <w:t xml:space="preserve"> </w:t>
        </w:r>
        <w:proofErr w:type="spellStart"/>
        <w:r w:rsidRPr="00F80A44">
          <w:rPr>
            <w:rFonts w:ascii="Times New Roman" w:hAnsi="Times New Roman" w:cs="Times New Roman"/>
            <w:sz w:val="24"/>
            <w:szCs w:val="24"/>
            <w:lang w:val="pl-PL"/>
          </w:rPr>
          <w:t>using</w:t>
        </w:r>
        <w:proofErr w:type="spellEnd"/>
        <w:r w:rsidRPr="00F80A44">
          <w:rPr>
            <w:rFonts w:ascii="Times New Roman" w:hAnsi="Times New Roman" w:cs="Times New Roman"/>
            <w:sz w:val="24"/>
            <w:szCs w:val="24"/>
            <w:lang w:val="pl-PL"/>
          </w:rPr>
          <w:t xml:space="preserve"> </w:t>
        </w:r>
        <w:proofErr w:type="spellStart"/>
        <w:r w:rsidRPr="00F80A44">
          <w:rPr>
            <w:rFonts w:ascii="Times New Roman" w:hAnsi="Times New Roman" w:cs="Times New Roman"/>
            <w:sz w:val="24"/>
            <w:szCs w:val="24"/>
            <w:lang w:val="pl-PL"/>
          </w:rPr>
          <w:t>multi-core</w:t>
        </w:r>
        <w:proofErr w:type="spellEnd"/>
        <w:r w:rsidRPr="00F80A44">
          <w:rPr>
            <w:rFonts w:ascii="Times New Roman" w:hAnsi="Times New Roman" w:cs="Times New Roman"/>
            <w:sz w:val="24"/>
            <w:szCs w:val="24"/>
            <w:lang w:val="pl-PL"/>
          </w:rPr>
          <w:t xml:space="preserve"> </w:t>
        </w:r>
        <w:proofErr w:type="spellStart"/>
        <w:r w:rsidRPr="00F80A44">
          <w:rPr>
            <w:rFonts w:ascii="Times New Roman" w:hAnsi="Times New Roman" w:cs="Times New Roman"/>
            <w:sz w:val="24"/>
            <w:szCs w:val="24"/>
            <w:lang w:val="pl-PL"/>
          </w:rPr>
          <w:t>computers</w:t>
        </w:r>
        <w:proofErr w:type="spellEnd"/>
      </w:hyperlink>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Archives</w:t>
      </w:r>
      <w:proofErr w:type="spellEnd"/>
      <w:r w:rsidRPr="00FC2839">
        <w:rPr>
          <w:rFonts w:ascii="Times New Roman" w:hAnsi="Times New Roman" w:cs="Times New Roman"/>
          <w:sz w:val="24"/>
          <w:szCs w:val="24"/>
          <w:lang w:val="pl-PL"/>
        </w:rPr>
        <w:t xml:space="preserve"> of </w:t>
      </w:r>
      <w:proofErr w:type="spellStart"/>
      <w:r w:rsidRPr="00FC2839">
        <w:rPr>
          <w:rFonts w:ascii="Times New Roman" w:hAnsi="Times New Roman" w:cs="Times New Roman"/>
          <w:sz w:val="24"/>
          <w:szCs w:val="24"/>
          <w:lang w:val="pl-PL"/>
        </w:rPr>
        <w:t>Civil</w:t>
      </w:r>
      <w:proofErr w:type="spellEnd"/>
      <w:r w:rsidRPr="00FC2839">
        <w:rPr>
          <w:rFonts w:ascii="Times New Roman" w:hAnsi="Times New Roman" w:cs="Times New Roman"/>
          <w:sz w:val="24"/>
          <w:szCs w:val="24"/>
          <w:lang w:val="pl-PL"/>
        </w:rPr>
        <w:t xml:space="preserve"> and </w:t>
      </w:r>
      <w:proofErr w:type="spellStart"/>
      <w:r w:rsidRPr="00FC2839">
        <w:rPr>
          <w:rFonts w:ascii="Times New Roman" w:hAnsi="Times New Roman" w:cs="Times New Roman"/>
          <w:sz w:val="24"/>
          <w:szCs w:val="24"/>
          <w:lang w:val="pl-PL"/>
        </w:rPr>
        <w:t>Mechanical</w:t>
      </w:r>
      <w:proofErr w:type="spellEnd"/>
      <w:r w:rsidR="00493E19">
        <w:rPr>
          <w:rFonts w:ascii="Times New Roman" w:hAnsi="Times New Roman" w:cs="Times New Roman"/>
          <w:sz w:val="24"/>
          <w:szCs w:val="24"/>
          <w:lang w:val="pl-PL"/>
        </w:rPr>
        <w:t xml:space="preserve"> Engineering, 14, 190-203, 2014.</w:t>
      </w:r>
    </w:p>
    <w:p w:rsidR="001505DE" w:rsidRPr="00FC2839" w:rsidRDefault="001505DE" w:rsidP="00F80A44">
      <w:pPr>
        <w:tabs>
          <w:tab w:val="left" w:pos="567"/>
        </w:tabs>
        <w:spacing w:after="0" w:line="360" w:lineRule="auto"/>
        <w:ind w:left="567" w:hanging="567"/>
        <w:jc w:val="both"/>
        <w:rPr>
          <w:rFonts w:ascii="Times New Roman" w:hAnsi="Times New Roman" w:cs="Times New Roman"/>
          <w:sz w:val="24"/>
          <w:szCs w:val="24"/>
          <w:lang w:val="pl-PL"/>
        </w:rPr>
      </w:pPr>
      <w:bookmarkStart w:id="32" w:name="Verschoor12"/>
      <w:r w:rsidRPr="00FC2839">
        <w:rPr>
          <w:rFonts w:ascii="Times New Roman" w:hAnsi="Times New Roman" w:cs="Times New Roman"/>
          <w:sz w:val="24"/>
          <w:szCs w:val="24"/>
          <w:lang w:val="pl-PL"/>
        </w:rPr>
        <w:t>[</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seq list1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noProof/>
          <w:sz w:val="24"/>
          <w:szCs w:val="24"/>
          <w:lang w:val="pl-PL"/>
        </w:rPr>
        <w:t>5</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bookmarkEnd w:id="32"/>
      <w:r w:rsidR="00F80A44">
        <w:rPr>
          <w:rFonts w:ascii="Times New Roman" w:hAnsi="Times New Roman" w:cs="Times New Roman"/>
          <w:sz w:val="24"/>
          <w:szCs w:val="24"/>
          <w:lang w:val="pl-PL"/>
        </w:rPr>
        <w:tab/>
      </w:r>
      <w:proofErr w:type="spellStart"/>
      <w:r w:rsidRPr="00FC2839">
        <w:rPr>
          <w:rFonts w:ascii="Times New Roman" w:hAnsi="Times New Roman" w:cs="Times New Roman"/>
          <w:sz w:val="24"/>
          <w:szCs w:val="24"/>
          <w:lang w:val="pl-PL"/>
        </w:rPr>
        <w:t>Verschoor</w:t>
      </w:r>
      <w:proofErr w:type="spellEnd"/>
      <w:r w:rsidRPr="00FC2839">
        <w:rPr>
          <w:rFonts w:ascii="Times New Roman" w:hAnsi="Times New Roman" w:cs="Times New Roman"/>
          <w:sz w:val="24"/>
          <w:szCs w:val="24"/>
          <w:lang w:val="pl-PL"/>
        </w:rPr>
        <w:t xml:space="preserve"> M, </w:t>
      </w:r>
      <w:proofErr w:type="spellStart"/>
      <w:r w:rsidRPr="00FC2839">
        <w:rPr>
          <w:rFonts w:ascii="Times New Roman" w:hAnsi="Times New Roman" w:cs="Times New Roman"/>
          <w:sz w:val="24"/>
          <w:szCs w:val="24"/>
          <w:lang w:val="pl-PL"/>
        </w:rPr>
        <w:t>Jalba</w:t>
      </w:r>
      <w:proofErr w:type="spellEnd"/>
      <w:r w:rsidRPr="00FC2839">
        <w:rPr>
          <w:rFonts w:ascii="Times New Roman" w:hAnsi="Times New Roman" w:cs="Times New Roman"/>
          <w:sz w:val="24"/>
          <w:szCs w:val="24"/>
          <w:lang w:val="pl-PL"/>
        </w:rPr>
        <w:t xml:space="preserve"> A. </w:t>
      </w:r>
      <w:proofErr w:type="spellStart"/>
      <w:r w:rsidRPr="00FC2839">
        <w:rPr>
          <w:rFonts w:ascii="Times New Roman" w:hAnsi="Times New Roman" w:cs="Times New Roman"/>
          <w:sz w:val="24"/>
          <w:szCs w:val="24"/>
          <w:lang w:val="pl-PL"/>
        </w:rPr>
        <w:t>C.,Analysis</w:t>
      </w:r>
      <w:proofErr w:type="spellEnd"/>
      <w:r w:rsidRPr="00FC2839">
        <w:rPr>
          <w:rFonts w:ascii="Times New Roman" w:hAnsi="Times New Roman" w:cs="Times New Roman"/>
          <w:sz w:val="24"/>
          <w:szCs w:val="24"/>
          <w:lang w:val="pl-PL"/>
        </w:rPr>
        <w:t xml:space="preserve"> and performance </w:t>
      </w:r>
      <w:proofErr w:type="spellStart"/>
      <w:r w:rsidRPr="00FC2839">
        <w:rPr>
          <w:rFonts w:ascii="Times New Roman" w:hAnsi="Times New Roman" w:cs="Times New Roman"/>
          <w:sz w:val="24"/>
          <w:szCs w:val="24"/>
          <w:lang w:val="pl-PL"/>
        </w:rPr>
        <w:t>estimation</w:t>
      </w:r>
      <w:proofErr w:type="spellEnd"/>
      <w:r w:rsidRPr="00FC2839">
        <w:rPr>
          <w:rFonts w:ascii="Times New Roman" w:hAnsi="Times New Roman" w:cs="Times New Roman"/>
          <w:sz w:val="24"/>
          <w:szCs w:val="24"/>
          <w:lang w:val="pl-PL"/>
        </w:rPr>
        <w:t xml:space="preserve"> of the </w:t>
      </w:r>
      <w:proofErr w:type="spellStart"/>
      <w:r w:rsidRPr="00FC2839">
        <w:rPr>
          <w:rFonts w:ascii="Times New Roman" w:hAnsi="Times New Roman" w:cs="Times New Roman"/>
          <w:sz w:val="24"/>
          <w:szCs w:val="24"/>
          <w:lang w:val="pl-PL"/>
        </w:rPr>
        <w:t>Conjugate</w:t>
      </w:r>
      <w:proofErr w:type="spellEnd"/>
      <w:r w:rsidRPr="00FC2839">
        <w:rPr>
          <w:rFonts w:ascii="Times New Roman" w:hAnsi="Times New Roman" w:cs="Times New Roman"/>
          <w:sz w:val="24"/>
          <w:szCs w:val="24"/>
          <w:lang w:val="pl-PL"/>
        </w:rPr>
        <w:t xml:space="preserve"> Gradient </w:t>
      </w:r>
      <w:proofErr w:type="spellStart"/>
      <w:r w:rsidRPr="00FC2839">
        <w:rPr>
          <w:rFonts w:ascii="Times New Roman" w:hAnsi="Times New Roman" w:cs="Times New Roman"/>
          <w:sz w:val="24"/>
          <w:szCs w:val="24"/>
          <w:lang w:val="pl-PL"/>
        </w:rPr>
        <w:t>method</w:t>
      </w:r>
      <w:proofErr w:type="spellEnd"/>
      <w:r w:rsidRPr="00FC2839">
        <w:rPr>
          <w:rFonts w:ascii="Times New Roman" w:hAnsi="Times New Roman" w:cs="Times New Roman"/>
          <w:sz w:val="24"/>
          <w:szCs w:val="24"/>
          <w:lang w:val="pl-PL"/>
        </w:rPr>
        <w:t xml:space="preserve"> on </w:t>
      </w:r>
      <w:proofErr w:type="spellStart"/>
      <w:r w:rsidRPr="00FC2839">
        <w:rPr>
          <w:rFonts w:ascii="Times New Roman" w:hAnsi="Times New Roman" w:cs="Times New Roman"/>
          <w:sz w:val="24"/>
          <w:szCs w:val="24"/>
          <w:lang w:val="pl-PL"/>
        </w:rPr>
        <w:t>multiple</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GPUs</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Parallel</w:t>
      </w:r>
      <w:proofErr w:type="spellEnd"/>
      <w:r w:rsidRPr="00FC2839">
        <w:rPr>
          <w:rFonts w:ascii="Times New Roman" w:hAnsi="Times New Roman" w:cs="Times New Roman"/>
          <w:sz w:val="24"/>
          <w:szCs w:val="24"/>
          <w:lang w:val="pl-PL"/>
        </w:rPr>
        <w:t xml:space="preserve"> Computing, 38, 552-575, 2012</w:t>
      </w:r>
      <w:r w:rsidR="00493E19">
        <w:rPr>
          <w:rFonts w:ascii="Times New Roman" w:hAnsi="Times New Roman" w:cs="Times New Roman"/>
          <w:sz w:val="24"/>
          <w:szCs w:val="24"/>
          <w:lang w:val="pl-PL"/>
        </w:rPr>
        <w:t>.</w:t>
      </w:r>
    </w:p>
    <w:p w:rsidR="001505DE" w:rsidRPr="00FC2839" w:rsidRDefault="001505DE" w:rsidP="00F80A44">
      <w:pPr>
        <w:tabs>
          <w:tab w:val="left" w:pos="567"/>
        </w:tabs>
        <w:spacing w:after="0" w:line="360" w:lineRule="auto"/>
        <w:ind w:left="567" w:hanging="567"/>
        <w:jc w:val="both"/>
        <w:rPr>
          <w:rFonts w:ascii="Times New Roman" w:hAnsi="Times New Roman" w:cs="Times New Roman"/>
          <w:sz w:val="24"/>
          <w:szCs w:val="24"/>
          <w:lang w:val="pl-PL"/>
        </w:rPr>
      </w:pPr>
      <w:bookmarkStart w:id="33" w:name="Vorst93"/>
      <w:r w:rsidRPr="00FC2839">
        <w:rPr>
          <w:rFonts w:ascii="Times New Roman" w:hAnsi="Times New Roman" w:cs="Times New Roman"/>
          <w:sz w:val="24"/>
          <w:szCs w:val="24"/>
          <w:lang w:val="pl-PL"/>
        </w:rPr>
        <w:t>[</w:t>
      </w:r>
      <w:r w:rsidRPr="00FC2839">
        <w:rPr>
          <w:rFonts w:ascii="Times New Roman" w:hAnsi="Times New Roman" w:cs="Times New Roman"/>
          <w:sz w:val="24"/>
          <w:szCs w:val="24"/>
          <w:lang w:val="pl-PL"/>
        </w:rPr>
        <w:fldChar w:fldCharType="begin"/>
      </w:r>
      <w:r w:rsidRPr="00FC2839">
        <w:rPr>
          <w:rFonts w:ascii="Times New Roman" w:hAnsi="Times New Roman" w:cs="Times New Roman"/>
          <w:sz w:val="24"/>
          <w:szCs w:val="24"/>
          <w:lang w:val="pl-PL"/>
        </w:rPr>
        <w:instrText xml:space="preserve"> seq list1 </w:instrText>
      </w:r>
      <w:r w:rsidRPr="00FC2839">
        <w:rPr>
          <w:rFonts w:ascii="Times New Roman" w:hAnsi="Times New Roman" w:cs="Times New Roman"/>
          <w:sz w:val="24"/>
          <w:szCs w:val="24"/>
          <w:lang w:val="pl-PL"/>
        </w:rPr>
        <w:fldChar w:fldCharType="separate"/>
      </w:r>
      <w:r w:rsidR="00FC692B">
        <w:rPr>
          <w:rFonts w:ascii="Times New Roman" w:hAnsi="Times New Roman" w:cs="Times New Roman"/>
          <w:noProof/>
          <w:sz w:val="24"/>
          <w:szCs w:val="24"/>
          <w:lang w:val="pl-PL"/>
        </w:rPr>
        <w:t>6</w:t>
      </w:r>
      <w:r w:rsidRPr="00FC2839">
        <w:rPr>
          <w:rFonts w:ascii="Times New Roman" w:hAnsi="Times New Roman" w:cs="Times New Roman"/>
          <w:sz w:val="24"/>
          <w:szCs w:val="24"/>
          <w:lang w:val="pl-PL"/>
        </w:rPr>
        <w:fldChar w:fldCharType="end"/>
      </w:r>
      <w:r w:rsidRPr="00FC2839">
        <w:rPr>
          <w:rFonts w:ascii="Times New Roman" w:hAnsi="Times New Roman" w:cs="Times New Roman"/>
          <w:sz w:val="24"/>
          <w:szCs w:val="24"/>
          <w:lang w:val="pl-PL"/>
        </w:rPr>
        <w:t>]</w:t>
      </w:r>
      <w:bookmarkEnd w:id="33"/>
      <w:r w:rsidR="00F80A44">
        <w:rPr>
          <w:rFonts w:ascii="Times New Roman" w:hAnsi="Times New Roman" w:cs="Times New Roman"/>
          <w:sz w:val="24"/>
          <w:szCs w:val="24"/>
          <w:lang w:val="pl-PL"/>
        </w:rPr>
        <w:tab/>
      </w:r>
      <w:r w:rsidR="00493E19">
        <w:rPr>
          <w:rFonts w:ascii="Times New Roman" w:hAnsi="Times New Roman" w:cs="Times New Roman"/>
          <w:sz w:val="24"/>
          <w:szCs w:val="24"/>
          <w:lang w:val="pl-PL"/>
        </w:rPr>
        <w:t xml:space="preserve">Van der </w:t>
      </w:r>
      <w:proofErr w:type="spellStart"/>
      <w:r w:rsidR="00493E19">
        <w:rPr>
          <w:rFonts w:ascii="Times New Roman" w:hAnsi="Times New Roman" w:cs="Times New Roman"/>
          <w:sz w:val="24"/>
          <w:szCs w:val="24"/>
          <w:lang w:val="pl-PL"/>
        </w:rPr>
        <w:t>Vorst</w:t>
      </w:r>
      <w:proofErr w:type="spellEnd"/>
      <w:r w:rsidR="00493E19">
        <w:rPr>
          <w:rFonts w:ascii="Times New Roman" w:hAnsi="Times New Roman" w:cs="Times New Roman"/>
          <w:sz w:val="24"/>
          <w:szCs w:val="24"/>
          <w:lang w:val="pl-PL"/>
        </w:rPr>
        <w:t xml:space="preserve"> H.</w:t>
      </w:r>
      <w:r w:rsidRPr="00FC2839">
        <w:rPr>
          <w:rFonts w:ascii="Times New Roman" w:hAnsi="Times New Roman" w:cs="Times New Roman"/>
          <w:sz w:val="24"/>
          <w:szCs w:val="24"/>
          <w:lang w:val="pl-PL"/>
        </w:rPr>
        <w:t xml:space="preserve">A., </w:t>
      </w:r>
      <w:proofErr w:type="spellStart"/>
      <w:r w:rsidRPr="00FC2839">
        <w:rPr>
          <w:rFonts w:ascii="Times New Roman" w:hAnsi="Times New Roman" w:cs="Times New Roman"/>
          <w:sz w:val="24"/>
          <w:szCs w:val="24"/>
          <w:lang w:val="pl-PL"/>
        </w:rPr>
        <w:t>Vuik</w:t>
      </w:r>
      <w:proofErr w:type="spellEnd"/>
      <w:r w:rsidRPr="00FC2839">
        <w:rPr>
          <w:rFonts w:ascii="Times New Roman" w:hAnsi="Times New Roman" w:cs="Times New Roman"/>
          <w:sz w:val="24"/>
          <w:szCs w:val="24"/>
          <w:lang w:val="pl-PL"/>
        </w:rPr>
        <w:t xml:space="preserve"> C., The </w:t>
      </w:r>
      <w:proofErr w:type="spellStart"/>
      <w:r w:rsidRPr="00FC2839">
        <w:rPr>
          <w:rFonts w:ascii="Times New Roman" w:hAnsi="Times New Roman" w:cs="Times New Roman"/>
          <w:sz w:val="24"/>
          <w:szCs w:val="24"/>
          <w:lang w:val="pl-PL"/>
        </w:rPr>
        <w:t>superlinear</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convergence</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behaviour</w:t>
      </w:r>
      <w:proofErr w:type="spellEnd"/>
      <w:r w:rsidRPr="00FC2839">
        <w:rPr>
          <w:rFonts w:ascii="Times New Roman" w:hAnsi="Times New Roman" w:cs="Times New Roman"/>
          <w:sz w:val="24"/>
          <w:szCs w:val="24"/>
          <w:lang w:val="pl-PL"/>
        </w:rPr>
        <w:t xml:space="preserve"> of GMRES, </w:t>
      </w:r>
      <w:proofErr w:type="spellStart"/>
      <w:r w:rsidRPr="00FC2839">
        <w:rPr>
          <w:rFonts w:ascii="Times New Roman" w:hAnsi="Times New Roman" w:cs="Times New Roman"/>
          <w:sz w:val="24"/>
          <w:szCs w:val="24"/>
          <w:lang w:val="pl-PL"/>
        </w:rPr>
        <w:t>Journal</w:t>
      </w:r>
      <w:proofErr w:type="spellEnd"/>
      <w:r w:rsidRPr="00FC2839">
        <w:rPr>
          <w:rFonts w:ascii="Times New Roman" w:hAnsi="Times New Roman" w:cs="Times New Roman"/>
          <w:sz w:val="24"/>
          <w:szCs w:val="24"/>
          <w:lang w:val="pl-PL"/>
        </w:rPr>
        <w:t xml:space="preserve"> of </w:t>
      </w:r>
      <w:proofErr w:type="spellStart"/>
      <w:r w:rsidRPr="00FC2839">
        <w:rPr>
          <w:rFonts w:ascii="Times New Roman" w:hAnsi="Times New Roman" w:cs="Times New Roman"/>
          <w:sz w:val="24"/>
          <w:szCs w:val="24"/>
          <w:lang w:val="pl-PL"/>
        </w:rPr>
        <w:t>Computional</w:t>
      </w:r>
      <w:proofErr w:type="spellEnd"/>
      <w:r w:rsidRPr="00FC2839">
        <w:rPr>
          <w:rFonts w:ascii="Times New Roman" w:hAnsi="Times New Roman" w:cs="Times New Roman"/>
          <w:sz w:val="24"/>
          <w:szCs w:val="24"/>
          <w:lang w:val="pl-PL"/>
        </w:rPr>
        <w:t xml:space="preserve"> and Applied </w:t>
      </w:r>
      <w:proofErr w:type="spellStart"/>
      <w:r w:rsidRPr="00FC2839">
        <w:rPr>
          <w:rFonts w:ascii="Times New Roman" w:hAnsi="Times New Roman" w:cs="Times New Roman"/>
          <w:sz w:val="24"/>
          <w:szCs w:val="24"/>
          <w:lang w:val="pl-PL"/>
        </w:rPr>
        <w:t>Mathematics</w:t>
      </w:r>
      <w:proofErr w:type="spellEnd"/>
      <w:r w:rsidRPr="00FC2839">
        <w:rPr>
          <w:rFonts w:ascii="Times New Roman" w:hAnsi="Times New Roman" w:cs="Times New Roman"/>
          <w:sz w:val="24"/>
          <w:szCs w:val="24"/>
          <w:lang w:val="pl-PL"/>
        </w:rPr>
        <w:t>, 48, 327-341, 1993</w:t>
      </w:r>
      <w:r w:rsidR="00493E19">
        <w:rPr>
          <w:rFonts w:ascii="Times New Roman" w:hAnsi="Times New Roman" w:cs="Times New Roman"/>
          <w:sz w:val="24"/>
          <w:szCs w:val="24"/>
          <w:lang w:val="pl-PL"/>
        </w:rPr>
        <w:t>.</w:t>
      </w:r>
    </w:p>
    <w:p w:rsidR="001505DE" w:rsidRDefault="001505DE" w:rsidP="001505DE">
      <w:pPr>
        <w:spacing w:line="360" w:lineRule="auto"/>
        <w:jc w:val="both"/>
        <w:rPr>
          <w:rFonts w:ascii="Times New Roman" w:hAnsi="Times New Roman" w:cs="Times New Roman"/>
          <w:sz w:val="24"/>
          <w:szCs w:val="24"/>
          <w:lang w:val="pl-PL"/>
        </w:rPr>
      </w:pPr>
    </w:p>
    <w:p w:rsidR="00FC692B" w:rsidRPr="00FC2839" w:rsidRDefault="00FC692B" w:rsidP="001505DE">
      <w:pPr>
        <w:spacing w:line="360" w:lineRule="auto"/>
        <w:jc w:val="both"/>
        <w:rPr>
          <w:rFonts w:ascii="Times New Roman" w:hAnsi="Times New Roman" w:cs="Times New Roman"/>
          <w:sz w:val="24"/>
          <w:szCs w:val="24"/>
          <w:lang w:val="pl-PL"/>
        </w:rPr>
      </w:pPr>
      <w:bookmarkStart w:id="34" w:name="_GoBack"/>
      <w:bookmarkEnd w:id="34"/>
    </w:p>
    <w:p w:rsidR="001505DE" w:rsidRPr="00FC2839" w:rsidRDefault="001505DE" w:rsidP="001505DE">
      <w:pPr>
        <w:spacing w:line="360" w:lineRule="auto"/>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W opisie </w:t>
      </w:r>
      <w:proofErr w:type="spellStart"/>
      <w:r w:rsidRPr="00FC2839">
        <w:rPr>
          <w:rFonts w:ascii="Times New Roman" w:hAnsi="Times New Roman" w:cs="Times New Roman"/>
          <w:sz w:val="24"/>
          <w:szCs w:val="24"/>
          <w:lang w:val="pl-PL"/>
        </w:rPr>
        <w:t>solwera</w:t>
      </w:r>
      <w:proofErr w:type="spellEnd"/>
      <w:r w:rsidRPr="00FC2839">
        <w:rPr>
          <w:rFonts w:ascii="Times New Roman" w:hAnsi="Times New Roman" w:cs="Times New Roman"/>
          <w:sz w:val="24"/>
          <w:szCs w:val="24"/>
          <w:lang w:val="pl-PL"/>
        </w:rPr>
        <w:t xml:space="preserve"> - &gt; </w:t>
      </w:r>
      <w:proofErr w:type="spellStart"/>
      <w:r w:rsidRPr="00FC2839">
        <w:rPr>
          <w:rFonts w:ascii="Times New Roman" w:hAnsi="Times New Roman" w:cs="Times New Roman"/>
          <w:sz w:val="24"/>
          <w:szCs w:val="24"/>
          <w:lang w:val="pl-PL"/>
        </w:rPr>
        <w:t>opisac</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wydajnosc</w:t>
      </w:r>
      <w:proofErr w:type="spellEnd"/>
    </w:p>
    <w:p w:rsidR="001505DE" w:rsidRPr="00FC2839" w:rsidRDefault="001505DE" w:rsidP="001505DE">
      <w:pPr>
        <w:spacing w:line="360" w:lineRule="auto"/>
        <w:jc w:val="both"/>
        <w:rPr>
          <w:rFonts w:ascii="Times New Roman" w:hAnsi="Times New Roman" w:cs="Times New Roman"/>
          <w:sz w:val="24"/>
          <w:szCs w:val="24"/>
          <w:lang w:val="pl-PL"/>
        </w:rPr>
      </w:pPr>
    </w:p>
    <w:p w:rsidR="001505DE" w:rsidRPr="00FC2839" w:rsidRDefault="001505DE" w:rsidP="001505DE">
      <w:pPr>
        <w:spacing w:line="360" w:lineRule="auto"/>
        <w:jc w:val="both"/>
        <w:rPr>
          <w:rFonts w:ascii="Times New Roman" w:hAnsi="Times New Roman" w:cs="Times New Roman"/>
          <w:sz w:val="24"/>
          <w:szCs w:val="24"/>
          <w:lang w:val="pl-PL"/>
        </w:rPr>
      </w:pPr>
      <w:proofErr w:type="spellStart"/>
      <w:r w:rsidRPr="00FC2839">
        <w:rPr>
          <w:rFonts w:ascii="Times New Roman" w:hAnsi="Times New Roman" w:cs="Times New Roman"/>
          <w:sz w:val="24"/>
          <w:szCs w:val="24"/>
          <w:lang w:val="pl-PL"/>
        </w:rPr>
        <w:t>Benchmarking</w:t>
      </w:r>
      <w:proofErr w:type="spellEnd"/>
      <w:r w:rsidRPr="00FC2839">
        <w:rPr>
          <w:rFonts w:ascii="Times New Roman" w:hAnsi="Times New Roman" w:cs="Times New Roman"/>
          <w:sz w:val="24"/>
          <w:szCs w:val="24"/>
          <w:lang w:val="pl-PL"/>
        </w:rPr>
        <w:t xml:space="preserve"> -&gt; </w:t>
      </w:r>
      <w:proofErr w:type="spellStart"/>
      <w:r w:rsidRPr="00FC2839">
        <w:rPr>
          <w:rFonts w:ascii="Times New Roman" w:hAnsi="Times New Roman" w:cs="Times New Roman"/>
          <w:sz w:val="24"/>
          <w:szCs w:val="24"/>
          <w:lang w:val="pl-PL"/>
        </w:rPr>
        <w:t>Solwer</w:t>
      </w:r>
      <w:proofErr w:type="spellEnd"/>
      <w:r w:rsidRPr="00FC2839">
        <w:rPr>
          <w:rFonts w:ascii="Times New Roman" w:hAnsi="Times New Roman" w:cs="Times New Roman"/>
          <w:sz w:val="24"/>
          <w:szCs w:val="24"/>
          <w:lang w:val="pl-PL"/>
        </w:rPr>
        <w:t xml:space="preserve"> – </w:t>
      </w:r>
      <w:proofErr w:type="spellStart"/>
      <w:r w:rsidRPr="00FC2839">
        <w:rPr>
          <w:rFonts w:ascii="Times New Roman" w:hAnsi="Times New Roman" w:cs="Times New Roman"/>
          <w:sz w:val="24"/>
          <w:szCs w:val="24"/>
          <w:lang w:val="pl-PL"/>
        </w:rPr>
        <w:t>Sprzet</w:t>
      </w:r>
      <w:proofErr w:type="spellEnd"/>
      <w:r w:rsidRPr="00FC2839">
        <w:rPr>
          <w:rFonts w:ascii="Times New Roman" w:hAnsi="Times New Roman" w:cs="Times New Roman"/>
          <w:sz w:val="24"/>
          <w:szCs w:val="24"/>
          <w:lang w:val="pl-PL"/>
        </w:rPr>
        <w:t xml:space="preserve"> – Dane </w:t>
      </w:r>
    </w:p>
    <w:p w:rsidR="001505DE" w:rsidRPr="00FC2839" w:rsidRDefault="001505DE" w:rsidP="001505DE">
      <w:pPr>
        <w:spacing w:line="360" w:lineRule="auto"/>
        <w:ind w:left="720" w:hanging="720"/>
        <w:jc w:val="both"/>
        <w:rPr>
          <w:rFonts w:ascii="Times New Roman" w:hAnsi="Times New Roman" w:cs="Times New Roman"/>
          <w:sz w:val="24"/>
          <w:szCs w:val="24"/>
          <w:lang w:val="pl-PL"/>
        </w:rPr>
      </w:pPr>
      <w:r w:rsidRPr="00FC2839">
        <w:rPr>
          <w:rFonts w:ascii="Times New Roman" w:hAnsi="Times New Roman" w:cs="Times New Roman"/>
          <w:sz w:val="24"/>
          <w:szCs w:val="24"/>
          <w:lang w:val="pl-PL"/>
        </w:rPr>
        <w:t xml:space="preserve">Wyniki -&gt; Czas, Global i </w:t>
      </w:r>
      <w:proofErr w:type="spellStart"/>
      <w:r w:rsidRPr="00FC2839">
        <w:rPr>
          <w:rFonts w:ascii="Times New Roman" w:hAnsi="Times New Roman" w:cs="Times New Roman"/>
          <w:sz w:val="24"/>
          <w:szCs w:val="24"/>
          <w:lang w:val="pl-PL"/>
        </w:rPr>
        <w:t>Local</w:t>
      </w:r>
      <w:proofErr w:type="spellEnd"/>
      <w:r w:rsidRPr="00FC2839">
        <w:rPr>
          <w:rFonts w:ascii="Times New Roman" w:hAnsi="Times New Roman" w:cs="Times New Roman"/>
          <w:sz w:val="24"/>
          <w:szCs w:val="24"/>
          <w:lang w:val="pl-PL"/>
        </w:rPr>
        <w:t xml:space="preserve"> </w:t>
      </w:r>
      <w:proofErr w:type="spellStart"/>
      <w:r w:rsidRPr="00FC2839">
        <w:rPr>
          <w:rFonts w:ascii="Times New Roman" w:hAnsi="Times New Roman" w:cs="Times New Roman"/>
          <w:sz w:val="24"/>
          <w:szCs w:val="24"/>
          <w:lang w:val="pl-PL"/>
        </w:rPr>
        <w:t>Worksize</w:t>
      </w:r>
      <w:proofErr w:type="spellEnd"/>
      <w:r w:rsidRPr="00FC2839">
        <w:rPr>
          <w:rFonts w:ascii="Times New Roman" w:hAnsi="Times New Roman" w:cs="Times New Roman"/>
          <w:sz w:val="24"/>
          <w:szCs w:val="24"/>
          <w:lang w:val="pl-PL"/>
        </w:rPr>
        <w:t xml:space="preserve"> -&gt; Na </w:t>
      </w:r>
      <w:proofErr w:type="spellStart"/>
      <w:r w:rsidRPr="00FC2839">
        <w:rPr>
          <w:rFonts w:ascii="Times New Roman" w:hAnsi="Times New Roman" w:cs="Times New Roman"/>
          <w:sz w:val="24"/>
          <w:szCs w:val="24"/>
          <w:lang w:val="pl-PL"/>
        </w:rPr>
        <w:t>Nvidii</w:t>
      </w:r>
      <w:proofErr w:type="spellEnd"/>
      <w:r w:rsidRPr="00FC2839">
        <w:rPr>
          <w:rFonts w:ascii="Times New Roman" w:hAnsi="Times New Roman" w:cs="Times New Roman"/>
          <w:sz w:val="24"/>
          <w:szCs w:val="24"/>
          <w:lang w:val="pl-PL"/>
        </w:rPr>
        <w:t xml:space="preserve"> zużycie energii</w:t>
      </w:r>
    </w:p>
    <w:p w:rsidR="006A52A6" w:rsidRPr="00FC2839" w:rsidRDefault="006A52A6">
      <w:pPr>
        <w:rPr>
          <w:lang w:val="pl-PL"/>
        </w:rPr>
      </w:pPr>
    </w:p>
    <w:sectPr w:rsidR="006A52A6" w:rsidRPr="00FC28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EA4" w:rsidRDefault="008B7EA4" w:rsidP="001505DE">
      <w:pPr>
        <w:spacing w:after="0" w:line="240" w:lineRule="auto"/>
      </w:pPr>
      <w:r>
        <w:separator/>
      </w:r>
    </w:p>
  </w:endnote>
  <w:endnote w:type="continuationSeparator" w:id="0">
    <w:p w:rsidR="008B7EA4" w:rsidRDefault="008B7EA4" w:rsidP="0015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EA4" w:rsidRDefault="008B7EA4" w:rsidP="001505DE">
      <w:pPr>
        <w:spacing w:after="0" w:line="240" w:lineRule="auto"/>
      </w:pPr>
      <w:r>
        <w:separator/>
      </w:r>
    </w:p>
  </w:footnote>
  <w:footnote w:type="continuationSeparator" w:id="0">
    <w:p w:rsidR="008B7EA4" w:rsidRDefault="008B7EA4" w:rsidP="001505DE">
      <w:pPr>
        <w:spacing w:after="0" w:line="240" w:lineRule="auto"/>
      </w:pPr>
      <w:r>
        <w:continuationSeparator/>
      </w:r>
    </w:p>
  </w:footnote>
  <w:footnote w:id="1">
    <w:p w:rsidR="001505DE" w:rsidRPr="00A8748A" w:rsidRDefault="001505DE" w:rsidP="001505DE">
      <w:pPr>
        <w:pStyle w:val="Tekstprzypisudolnego"/>
        <w:rPr>
          <w:lang w:val="pl-PL"/>
        </w:rPr>
      </w:pPr>
      <w:r>
        <w:rPr>
          <w:rStyle w:val="Odwoanieprzypisudolnego"/>
        </w:rPr>
        <w:footnoteRef/>
      </w:r>
      <w:r>
        <w:t xml:space="preserve"> </w:t>
      </w:r>
      <w:hyperlink r:id="rId1" w:history="1">
        <w:r>
          <w:rPr>
            <w:rStyle w:val="Hipercze"/>
          </w:rPr>
          <w:t>http://developer.amd.com/resources/heterogeneous-computing/what-is-heterogeneous-computing/</w:t>
        </w:r>
      </w:hyperlink>
    </w:p>
  </w:footnote>
  <w:footnote w:id="2">
    <w:p w:rsidR="001505DE" w:rsidRPr="00200592" w:rsidRDefault="001505DE" w:rsidP="001505DE">
      <w:pPr>
        <w:pStyle w:val="Tekstprzypisudolnego"/>
        <w:rPr>
          <w:lang w:val="pl-PL"/>
        </w:rPr>
      </w:pPr>
      <w:r>
        <w:rPr>
          <w:rStyle w:val="Odwoanieprzypisudolnego"/>
        </w:rPr>
        <w:footnoteRef/>
      </w:r>
      <w:r w:rsidRPr="00200592">
        <w:rPr>
          <w:lang w:val="pl-PL"/>
        </w:rPr>
        <w:t xml:space="preserve"> </w:t>
      </w:r>
      <w:r w:rsidR="008B7EA4">
        <w:fldChar w:fldCharType="begin"/>
      </w:r>
      <w:r w:rsidR="008B7EA4" w:rsidRPr="00FC2839">
        <w:rPr>
          <w:lang w:val="pl-PL"/>
        </w:rPr>
        <w:instrText xml:space="preserve"> HYPERLINK "http://pl.wikipedia.org/wiki/Algorytm_cent</w:instrText>
      </w:r>
      <w:r w:rsidR="008B7EA4" w:rsidRPr="00FC2839">
        <w:rPr>
          <w:lang w:val="pl-PL"/>
        </w:rPr>
        <w:instrText xml:space="preserve">roid%C3%B3w" </w:instrText>
      </w:r>
      <w:r w:rsidR="008B7EA4">
        <w:fldChar w:fldCharType="separate"/>
      </w:r>
      <w:r w:rsidRPr="00200592">
        <w:rPr>
          <w:rStyle w:val="Hipercze"/>
          <w:lang w:val="pl-PL"/>
        </w:rPr>
        <w:t>http://pl.wikipedia.org/wiki/Algorytm_centroidów</w:t>
      </w:r>
      <w:r w:rsidR="008B7EA4">
        <w:rPr>
          <w:rStyle w:val="Hipercze"/>
          <w:lang w:val="pl-PL"/>
        </w:rPr>
        <w:fldChar w:fldCharType="end"/>
      </w:r>
    </w:p>
  </w:footnote>
  <w:footnote w:id="3">
    <w:p w:rsidR="001505DE" w:rsidRPr="00200592" w:rsidRDefault="001505DE" w:rsidP="001505DE">
      <w:pPr>
        <w:pStyle w:val="Tekstprzypisudolnego"/>
        <w:rPr>
          <w:lang w:val="pl-PL"/>
        </w:rPr>
      </w:pPr>
      <w:r>
        <w:rPr>
          <w:rStyle w:val="Odwoanieprzypisudolnego"/>
        </w:rPr>
        <w:footnoteRef/>
      </w:r>
      <w:r w:rsidRPr="00200592">
        <w:rPr>
          <w:lang w:val="pl-PL"/>
        </w:rPr>
        <w:t xml:space="preserve"> </w:t>
      </w:r>
      <w:r w:rsidR="008B7EA4">
        <w:fldChar w:fldCharType="begin"/>
      </w:r>
      <w:r w:rsidR="008B7EA4" w:rsidRPr="00FC2839">
        <w:rPr>
          <w:lang w:val="pl-PL"/>
        </w:rPr>
        <w:instrText xml:space="preserve"> HYPERLINK "http://pl.wikipedia.org/wiki/Algorytm_Needlemana-Wunscha" </w:instrText>
      </w:r>
      <w:r w:rsidR="008B7EA4">
        <w:fldChar w:fldCharType="separate"/>
      </w:r>
      <w:r w:rsidRPr="00200592">
        <w:rPr>
          <w:rStyle w:val="Hipercze"/>
          <w:lang w:val="pl-PL"/>
        </w:rPr>
        <w:t>http://pl.wikipedia.org/wiki/Algorytm_Needlemana-Wunscha</w:t>
      </w:r>
      <w:r w:rsidR="008B7EA4">
        <w:rPr>
          <w:rStyle w:val="Hipercze"/>
          <w:lang w:val="pl-PL"/>
        </w:rPr>
        <w:fldChar w:fldCharType="end"/>
      </w:r>
    </w:p>
  </w:footnote>
  <w:footnote w:id="4">
    <w:p w:rsidR="001505DE" w:rsidRPr="00200592" w:rsidRDefault="001505DE" w:rsidP="001505DE">
      <w:pPr>
        <w:pStyle w:val="Tekstprzypisudolnego"/>
        <w:rPr>
          <w:lang w:val="pl-PL"/>
        </w:rPr>
      </w:pPr>
      <w:r>
        <w:rPr>
          <w:rStyle w:val="Odwoanieprzypisudolnego"/>
        </w:rPr>
        <w:footnoteRef/>
      </w:r>
      <w:r w:rsidRPr="00200592">
        <w:rPr>
          <w:lang w:val="pl-PL"/>
        </w:rPr>
        <w:t xml:space="preserve"> </w:t>
      </w:r>
      <w:r w:rsidR="008B7EA4">
        <w:fldChar w:fldCharType="begin"/>
      </w:r>
      <w:r w:rsidR="008B7EA4" w:rsidRPr="00FC2839">
        <w:rPr>
          <w:lang w:val="pl-PL"/>
        </w:rPr>
        <w:instrText xml:space="preserve"> HYPERLINK "http://lava.cs.virginia.edu/HotSpot/" </w:instrText>
      </w:r>
      <w:r w:rsidR="008B7EA4">
        <w:fldChar w:fldCharType="separate"/>
      </w:r>
      <w:r w:rsidRPr="00200592">
        <w:rPr>
          <w:rStyle w:val="Hipercze"/>
          <w:lang w:val="pl-PL"/>
        </w:rPr>
        <w:t>http://lava.cs.virginia.edu/HotSpot/</w:t>
      </w:r>
      <w:r w:rsidR="008B7EA4">
        <w:rPr>
          <w:rStyle w:val="Hipercze"/>
          <w:lang w:val="pl-PL"/>
        </w:rPr>
        <w:fldChar w:fldCharType="end"/>
      </w:r>
    </w:p>
  </w:footnote>
  <w:footnote w:id="5">
    <w:p w:rsidR="001505DE" w:rsidRPr="00200592" w:rsidRDefault="001505DE" w:rsidP="001505DE">
      <w:pPr>
        <w:pStyle w:val="Tekstprzypisudolnego"/>
        <w:rPr>
          <w:lang w:val="pl-PL"/>
        </w:rPr>
      </w:pPr>
      <w:r>
        <w:rPr>
          <w:rStyle w:val="Odwoanieprzypisudolnego"/>
        </w:rPr>
        <w:footnoteRef/>
      </w:r>
      <w:r w:rsidRPr="00200592">
        <w:rPr>
          <w:lang w:val="pl-PL"/>
        </w:rPr>
        <w:t xml:space="preserve"> </w:t>
      </w:r>
      <w:r w:rsidR="008B7EA4">
        <w:fldChar w:fldCharType="begin"/>
      </w:r>
      <w:r w:rsidR="008B7EA4" w:rsidRPr="00FC2839">
        <w:rPr>
          <w:lang w:val="pl-PL"/>
        </w:rPr>
        <w:instrText xml:space="preserve"> HYPERLINK "http://pl.wikipedia.org/wiki/Propagacja_wsteczna" </w:instrText>
      </w:r>
      <w:r w:rsidR="008B7EA4">
        <w:fldChar w:fldCharType="separate"/>
      </w:r>
      <w:r w:rsidRPr="00200592">
        <w:rPr>
          <w:rStyle w:val="Hipercze"/>
          <w:lang w:val="pl-PL"/>
        </w:rPr>
        <w:t>http://pl.wikipedia.org/wiki/Propagacja_wsteczna</w:t>
      </w:r>
      <w:r w:rsidR="008B7EA4">
        <w:rPr>
          <w:rStyle w:val="Hipercze"/>
          <w:lang w:val="pl-PL"/>
        </w:rPr>
        <w:fldChar w:fldCharType="end"/>
      </w:r>
    </w:p>
  </w:footnote>
  <w:footnote w:id="6">
    <w:p w:rsidR="001505DE" w:rsidRPr="006B20E2" w:rsidRDefault="001505DE" w:rsidP="001505DE">
      <w:pPr>
        <w:pStyle w:val="Tekstprzypisudolnego"/>
        <w:rPr>
          <w:lang w:val="pl-PL"/>
        </w:rPr>
      </w:pPr>
      <w:r>
        <w:rPr>
          <w:rStyle w:val="Odwoanieprzypisudolnego"/>
        </w:rPr>
        <w:footnoteRef/>
      </w:r>
      <w:r w:rsidRPr="00200592">
        <w:rPr>
          <w:lang w:val="pl-PL"/>
        </w:rPr>
        <w:t xml:space="preserve"> </w:t>
      </w:r>
      <w:r w:rsidR="008B7EA4">
        <w:fldChar w:fldCharType="begin"/>
      </w:r>
      <w:r w:rsidR="008B7EA4" w:rsidRPr="00FC2839">
        <w:rPr>
          <w:lang w:val="pl-PL"/>
        </w:rPr>
        <w:instrText xml:space="preserve"> HYPERLINK "http://th-www.if.uj.edu.pl/zfs/gora/metnum12/wyklad05.pdf" </w:instrText>
      </w:r>
      <w:r w:rsidR="008B7EA4">
        <w:fldChar w:fldCharType="separate"/>
      </w:r>
      <w:r w:rsidRPr="00200592">
        <w:rPr>
          <w:rStyle w:val="Hipercze"/>
          <w:lang w:val="pl-PL"/>
        </w:rPr>
        <w:t>http://th-www.if.uj.edu.pl/zfs/gora/metnum12/wyklad05.pdf</w:t>
      </w:r>
      <w:r w:rsidR="008B7EA4">
        <w:rPr>
          <w:rStyle w:val="Hipercze"/>
          <w:lang w:val="pl-PL"/>
        </w:rPr>
        <w:fldChar w:fldCharType="end"/>
      </w:r>
    </w:p>
  </w:footnote>
  <w:footnote w:id="7">
    <w:p w:rsidR="001505DE" w:rsidRPr="006B20E2" w:rsidRDefault="001505DE" w:rsidP="001505DE">
      <w:pPr>
        <w:pStyle w:val="Tekstprzypisudolnego"/>
        <w:rPr>
          <w:lang w:val="pl-PL"/>
        </w:rPr>
      </w:pPr>
      <w:r>
        <w:rPr>
          <w:rStyle w:val="Odwoanieprzypisudolnego"/>
        </w:rPr>
        <w:footnoteRef/>
      </w:r>
      <w:r w:rsidRPr="00296159">
        <w:rPr>
          <w:lang w:val="pl-PL"/>
        </w:rPr>
        <w:t xml:space="preserve"> </w:t>
      </w:r>
      <w:r w:rsidR="008B7EA4">
        <w:fldChar w:fldCharType="begin"/>
      </w:r>
      <w:r w:rsidR="008B7EA4" w:rsidRPr="00FC2839">
        <w:rPr>
          <w:lang w:val="pl-PL"/>
        </w:rPr>
        <w:instrText xml:space="preserve"> HYPERLINK "http://www.icm.edu.pl/kdm/Metoda_gradient%C3%B3w_sprz%C4%99%C5%BConych_CG" </w:instrText>
      </w:r>
      <w:r w:rsidR="008B7EA4">
        <w:fldChar w:fldCharType="separate"/>
      </w:r>
      <w:r w:rsidRPr="00296159">
        <w:rPr>
          <w:rStyle w:val="Hipercze"/>
          <w:lang w:val="pl-PL"/>
        </w:rPr>
        <w:t>http://www.icm.edu.pl/kdm/Metoda_gradient%C3%B3w_sprz%C4%99%C5%BConych_CG</w:t>
      </w:r>
      <w:r w:rsidR="008B7EA4">
        <w:rPr>
          <w:rStyle w:val="Hipercze"/>
          <w:lang w:val="pl-PL"/>
        </w:rPr>
        <w:fldChar w:fldCharType="end"/>
      </w:r>
    </w:p>
  </w:footnote>
  <w:footnote w:id="8">
    <w:p w:rsidR="001505DE" w:rsidRPr="00347781" w:rsidRDefault="001505DE" w:rsidP="001505DE">
      <w:pPr>
        <w:pStyle w:val="Tekstprzypisudolnego"/>
        <w:rPr>
          <w:lang w:val="pl-PL"/>
        </w:rPr>
      </w:pPr>
      <w:r>
        <w:rPr>
          <w:rStyle w:val="Odwoanieprzypisudolnego"/>
        </w:rPr>
        <w:footnoteRef/>
      </w:r>
      <w:r w:rsidRPr="00347781">
        <w:rPr>
          <w:lang w:val="pl-PL"/>
        </w:rPr>
        <w:t xml:space="preserve"> </w:t>
      </w:r>
      <w:r w:rsidR="008B7EA4">
        <w:fldChar w:fldCharType="begin"/>
      </w:r>
      <w:r w:rsidR="008B7EA4" w:rsidRPr="00FC2839">
        <w:rPr>
          <w:lang w:val="pl-PL"/>
        </w:rPr>
        <w:instrText xml:space="preserve"> HYPERLINK "http://viennacl.</w:instrText>
      </w:r>
      <w:r w:rsidR="008B7EA4" w:rsidRPr="00FC2839">
        <w:rPr>
          <w:lang w:val="pl-PL"/>
        </w:rPr>
        <w:instrText xml:space="preserve">sourceforge.net/viennacl-about.html" </w:instrText>
      </w:r>
      <w:r w:rsidR="008B7EA4">
        <w:fldChar w:fldCharType="separate"/>
      </w:r>
      <w:r w:rsidRPr="00347781">
        <w:rPr>
          <w:rStyle w:val="Hipercze"/>
          <w:lang w:val="pl-PL"/>
        </w:rPr>
        <w:t>http://viennacl.sourceforge.net/viennacl-about.html</w:t>
      </w:r>
      <w:r w:rsidR="008B7EA4">
        <w:rPr>
          <w:rStyle w:val="Hipercze"/>
          <w:lang w:val="pl-PL"/>
        </w:rPr>
        <w:fldChar w:fldCharType="end"/>
      </w:r>
    </w:p>
  </w:footnote>
  <w:footnote w:id="9">
    <w:p w:rsidR="001505DE" w:rsidRPr="005C0C3C" w:rsidRDefault="001505DE" w:rsidP="001505DE">
      <w:pPr>
        <w:pStyle w:val="Tekstprzypisudolnego"/>
        <w:rPr>
          <w:lang w:val="pl-PL"/>
        </w:rPr>
      </w:pPr>
      <w:r>
        <w:rPr>
          <w:rStyle w:val="Odwoanieprzypisudolnego"/>
        </w:rPr>
        <w:footnoteRef/>
      </w:r>
      <w:r w:rsidRPr="005C0C3C">
        <w:rPr>
          <w:lang w:val="pl-PL"/>
        </w:rPr>
        <w:t xml:space="preserve"> </w:t>
      </w:r>
      <w:r w:rsidR="008B7EA4">
        <w:fldChar w:fldCharType="begin"/>
      </w:r>
      <w:r w:rsidR="008B7EA4" w:rsidRPr="00FC2839">
        <w:rPr>
          <w:lang w:val="pl-PL"/>
        </w:rPr>
        <w:instrText xml:space="preserve"> HYPERLINK "http://pl.wikipedia.org/wiki/Basic_Linear_Algebra_Subprograms" </w:instrText>
      </w:r>
      <w:r w:rsidR="008B7EA4">
        <w:fldChar w:fldCharType="separate"/>
      </w:r>
      <w:r w:rsidRPr="005C0C3C">
        <w:rPr>
          <w:rStyle w:val="Hipercze"/>
          <w:lang w:val="pl-PL"/>
        </w:rPr>
        <w:t>http://pl.wikipedia.org/wiki/Basic_Linear_Algebra_Subprograms</w:t>
      </w:r>
      <w:r w:rsidR="008B7EA4">
        <w:rPr>
          <w:rStyle w:val="Hipercze"/>
          <w:lang w:val="pl-PL"/>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C2040"/>
    <w:multiLevelType w:val="hybridMultilevel"/>
    <w:tmpl w:val="D334F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9E4FF2"/>
    <w:multiLevelType w:val="multilevel"/>
    <w:tmpl w:val="8E0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DC3E31"/>
    <w:multiLevelType w:val="multilevel"/>
    <w:tmpl w:val="117C0F8E"/>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sz w:val="3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CAF7971"/>
    <w:multiLevelType w:val="hybridMultilevel"/>
    <w:tmpl w:val="79809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4085911"/>
    <w:multiLevelType w:val="multilevel"/>
    <w:tmpl w:val="68F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DE"/>
    <w:rsid w:val="000B3B36"/>
    <w:rsid w:val="001505DE"/>
    <w:rsid w:val="001B65CA"/>
    <w:rsid w:val="00493E19"/>
    <w:rsid w:val="006A52A6"/>
    <w:rsid w:val="00762569"/>
    <w:rsid w:val="008B7EA4"/>
    <w:rsid w:val="00A467C9"/>
    <w:rsid w:val="00DA4BF8"/>
    <w:rsid w:val="00F80A44"/>
    <w:rsid w:val="00FC2839"/>
    <w:rsid w:val="00FC692B"/>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05DE"/>
  </w:style>
  <w:style w:type="paragraph" w:styleId="Nagwek1">
    <w:name w:val="heading 1"/>
    <w:basedOn w:val="Normalny"/>
    <w:link w:val="Nagwek1Znak"/>
    <w:uiPriority w:val="9"/>
    <w:qFormat/>
    <w:rsid w:val="00FC2839"/>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Nagwek2">
    <w:name w:val="heading 2"/>
    <w:basedOn w:val="Normalny"/>
    <w:next w:val="Normalny"/>
    <w:link w:val="Nagwek2Znak"/>
    <w:uiPriority w:val="9"/>
    <w:unhideWhenUsed/>
    <w:qFormat/>
    <w:rsid w:val="00FC2839"/>
    <w:pPr>
      <w:keepNext/>
      <w:keepLines/>
      <w:spacing w:before="40" w:after="0"/>
      <w:outlineLvl w:val="1"/>
    </w:pPr>
    <w:rPr>
      <w:rFonts w:asciiTheme="majorHAnsi" w:eastAsiaTheme="majorEastAsia" w:hAnsiTheme="majorHAnsi" w:cstheme="majorBidi"/>
      <w:b/>
      <w:sz w:val="26"/>
      <w:szCs w:val="26"/>
    </w:rPr>
  </w:style>
  <w:style w:type="paragraph" w:styleId="Nagwek3">
    <w:name w:val="heading 3"/>
    <w:basedOn w:val="Normalny"/>
    <w:next w:val="Normalny"/>
    <w:link w:val="Nagwek3Znak"/>
    <w:uiPriority w:val="9"/>
    <w:unhideWhenUsed/>
    <w:qFormat/>
    <w:rsid w:val="00FC2839"/>
    <w:pPr>
      <w:keepNext/>
      <w:keepLines/>
      <w:spacing w:before="40" w:after="0"/>
      <w:outlineLvl w:val="2"/>
    </w:pPr>
    <w:rPr>
      <w:rFonts w:ascii="Times New Roman" w:eastAsiaTheme="majorEastAsia" w:hAnsi="Times New Roman" w:cstheme="majorBidi"/>
      <w:b/>
      <w:color w:val="1F4D78" w:themeColor="accent1" w:themeShade="7F"/>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2839"/>
    <w:rPr>
      <w:rFonts w:ascii="Times New Roman" w:eastAsia="Times New Roman" w:hAnsi="Times New Roman" w:cs="Times New Roman"/>
      <w:b/>
      <w:bCs/>
      <w:kern w:val="36"/>
      <w:sz w:val="48"/>
      <w:szCs w:val="48"/>
      <w:lang w:eastAsia="en-GB"/>
    </w:rPr>
  </w:style>
  <w:style w:type="character" w:customStyle="1" w:styleId="Nagwek2Znak">
    <w:name w:val="Nagłówek 2 Znak"/>
    <w:basedOn w:val="Domylnaczcionkaakapitu"/>
    <w:link w:val="Nagwek2"/>
    <w:uiPriority w:val="9"/>
    <w:rsid w:val="00FC2839"/>
    <w:rPr>
      <w:rFonts w:asciiTheme="majorHAnsi" w:eastAsiaTheme="majorEastAsia" w:hAnsiTheme="majorHAnsi" w:cstheme="majorBidi"/>
      <w:b/>
      <w:sz w:val="26"/>
      <w:szCs w:val="26"/>
    </w:rPr>
  </w:style>
  <w:style w:type="character" w:customStyle="1" w:styleId="Nagwek3Znak">
    <w:name w:val="Nagłówek 3 Znak"/>
    <w:basedOn w:val="Domylnaczcionkaakapitu"/>
    <w:link w:val="Nagwek3"/>
    <w:uiPriority w:val="9"/>
    <w:rsid w:val="00FC2839"/>
    <w:rPr>
      <w:rFonts w:ascii="Times New Roman" w:eastAsiaTheme="majorEastAsia" w:hAnsi="Times New Roman" w:cstheme="majorBidi"/>
      <w:b/>
      <w:color w:val="1F4D78" w:themeColor="accent1" w:themeShade="7F"/>
      <w:sz w:val="28"/>
      <w:szCs w:val="24"/>
    </w:rPr>
  </w:style>
  <w:style w:type="character" w:styleId="Hipercze">
    <w:name w:val="Hyperlink"/>
    <w:basedOn w:val="Domylnaczcionkaakapitu"/>
    <w:uiPriority w:val="99"/>
    <w:unhideWhenUsed/>
    <w:rsid w:val="001505DE"/>
    <w:rPr>
      <w:color w:val="0563C1" w:themeColor="hyperlink"/>
      <w:u w:val="single"/>
    </w:rPr>
  </w:style>
  <w:style w:type="paragraph" w:styleId="Tekstprzypisudolnego">
    <w:name w:val="footnote text"/>
    <w:basedOn w:val="Normalny"/>
    <w:link w:val="TekstprzypisudolnegoZnak"/>
    <w:uiPriority w:val="99"/>
    <w:semiHidden/>
    <w:unhideWhenUsed/>
    <w:rsid w:val="001505D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505DE"/>
    <w:rPr>
      <w:sz w:val="20"/>
      <w:szCs w:val="20"/>
    </w:rPr>
  </w:style>
  <w:style w:type="character" w:styleId="Odwoanieprzypisudolnego">
    <w:name w:val="footnote reference"/>
    <w:basedOn w:val="Domylnaczcionkaakapitu"/>
    <w:uiPriority w:val="99"/>
    <w:semiHidden/>
    <w:unhideWhenUsed/>
    <w:rsid w:val="001505DE"/>
    <w:rPr>
      <w:vertAlign w:val="superscript"/>
    </w:rPr>
  </w:style>
  <w:style w:type="character" w:customStyle="1" w:styleId="toctext">
    <w:name w:val="toctext"/>
    <w:basedOn w:val="Domylnaczcionkaakapitu"/>
    <w:rsid w:val="001505DE"/>
  </w:style>
  <w:style w:type="paragraph" w:styleId="Legenda">
    <w:name w:val="caption"/>
    <w:basedOn w:val="Normalny"/>
    <w:next w:val="Normalny"/>
    <w:uiPriority w:val="35"/>
    <w:unhideWhenUsed/>
    <w:qFormat/>
    <w:rsid w:val="001505DE"/>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pistreci1">
    <w:name w:val="toc 1"/>
    <w:basedOn w:val="Normalny"/>
    <w:next w:val="Normalny"/>
    <w:autoRedefine/>
    <w:uiPriority w:val="39"/>
    <w:unhideWhenUsed/>
    <w:rsid w:val="001505DE"/>
    <w:pPr>
      <w:spacing w:after="100"/>
    </w:pPr>
  </w:style>
  <w:style w:type="paragraph" w:styleId="Spistreci2">
    <w:name w:val="toc 2"/>
    <w:basedOn w:val="Normalny"/>
    <w:next w:val="Normalny"/>
    <w:autoRedefine/>
    <w:uiPriority w:val="39"/>
    <w:unhideWhenUsed/>
    <w:rsid w:val="001505DE"/>
    <w:pPr>
      <w:spacing w:after="100"/>
      <w:ind w:left="220"/>
    </w:pPr>
  </w:style>
  <w:style w:type="paragraph" w:styleId="Akapitzlist">
    <w:name w:val="List Paragraph"/>
    <w:basedOn w:val="Normalny"/>
    <w:uiPriority w:val="34"/>
    <w:qFormat/>
    <w:rsid w:val="001505DE"/>
    <w:pPr>
      <w:ind w:left="720"/>
      <w:contextualSpacing/>
    </w:pPr>
  </w:style>
  <w:style w:type="paragraph" w:styleId="Spistreci3">
    <w:name w:val="toc 3"/>
    <w:basedOn w:val="Normalny"/>
    <w:next w:val="Normalny"/>
    <w:autoRedefine/>
    <w:uiPriority w:val="39"/>
    <w:unhideWhenUsed/>
    <w:rsid w:val="001505DE"/>
    <w:pPr>
      <w:spacing w:after="100"/>
      <w:ind w:left="440"/>
    </w:pPr>
  </w:style>
  <w:style w:type="character" w:styleId="UyteHipercze">
    <w:name w:val="FollowedHyperlink"/>
    <w:basedOn w:val="Domylnaczcionkaakapitu"/>
    <w:uiPriority w:val="99"/>
    <w:semiHidden/>
    <w:unhideWhenUsed/>
    <w:rsid w:val="001B65CA"/>
    <w:rPr>
      <w:color w:val="954F72" w:themeColor="followedHyperlink"/>
      <w:u w:val="single"/>
    </w:rPr>
  </w:style>
  <w:style w:type="paragraph" w:styleId="Tekstdymka">
    <w:name w:val="Balloon Text"/>
    <w:basedOn w:val="Normalny"/>
    <w:link w:val="TekstdymkaZnak"/>
    <w:uiPriority w:val="99"/>
    <w:semiHidden/>
    <w:unhideWhenUsed/>
    <w:rsid w:val="00FC283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28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505DE"/>
  </w:style>
  <w:style w:type="paragraph" w:styleId="Nagwek1">
    <w:name w:val="heading 1"/>
    <w:basedOn w:val="Normalny"/>
    <w:link w:val="Nagwek1Znak"/>
    <w:uiPriority w:val="9"/>
    <w:qFormat/>
    <w:rsid w:val="00FC2839"/>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Nagwek2">
    <w:name w:val="heading 2"/>
    <w:basedOn w:val="Normalny"/>
    <w:next w:val="Normalny"/>
    <w:link w:val="Nagwek2Znak"/>
    <w:uiPriority w:val="9"/>
    <w:unhideWhenUsed/>
    <w:qFormat/>
    <w:rsid w:val="00FC2839"/>
    <w:pPr>
      <w:keepNext/>
      <w:keepLines/>
      <w:spacing w:before="40" w:after="0"/>
      <w:outlineLvl w:val="1"/>
    </w:pPr>
    <w:rPr>
      <w:rFonts w:asciiTheme="majorHAnsi" w:eastAsiaTheme="majorEastAsia" w:hAnsiTheme="majorHAnsi" w:cstheme="majorBidi"/>
      <w:b/>
      <w:sz w:val="26"/>
      <w:szCs w:val="26"/>
    </w:rPr>
  </w:style>
  <w:style w:type="paragraph" w:styleId="Nagwek3">
    <w:name w:val="heading 3"/>
    <w:basedOn w:val="Normalny"/>
    <w:next w:val="Normalny"/>
    <w:link w:val="Nagwek3Znak"/>
    <w:uiPriority w:val="9"/>
    <w:unhideWhenUsed/>
    <w:qFormat/>
    <w:rsid w:val="00FC2839"/>
    <w:pPr>
      <w:keepNext/>
      <w:keepLines/>
      <w:spacing w:before="40" w:after="0"/>
      <w:outlineLvl w:val="2"/>
    </w:pPr>
    <w:rPr>
      <w:rFonts w:ascii="Times New Roman" w:eastAsiaTheme="majorEastAsia" w:hAnsi="Times New Roman" w:cstheme="majorBidi"/>
      <w:b/>
      <w:color w:val="1F4D78" w:themeColor="accent1" w:themeShade="7F"/>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2839"/>
    <w:rPr>
      <w:rFonts w:ascii="Times New Roman" w:eastAsia="Times New Roman" w:hAnsi="Times New Roman" w:cs="Times New Roman"/>
      <w:b/>
      <w:bCs/>
      <w:kern w:val="36"/>
      <w:sz w:val="48"/>
      <w:szCs w:val="48"/>
      <w:lang w:eastAsia="en-GB"/>
    </w:rPr>
  </w:style>
  <w:style w:type="character" w:customStyle="1" w:styleId="Nagwek2Znak">
    <w:name w:val="Nagłówek 2 Znak"/>
    <w:basedOn w:val="Domylnaczcionkaakapitu"/>
    <w:link w:val="Nagwek2"/>
    <w:uiPriority w:val="9"/>
    <w:rsid w:val="00FC2839"/>
    <w:rPr>
      <w:rFonts w:asciiTheme="majorHAnsi" w:eastAsiaTheme="majorEastAsia" w:hAnsiTheme="majorHAnsi" w:cstheme="majorBidi"/>
      <w:b/>
      <w:sz w:val="26"/>
      <w:szCs w:val="26"/>
    </w:rPr>
  </w:style>
  <w:style w:type="character" w:customStyle="1" w:styleId="Nagwek3Znak">
    <w:name w:val="Nagłówek 3 Znak"/>
    <w:basedOn w:val="Domylnaczcionkaakapitu"/>
    <w:link w:val="Nagwek3"/>
    <w:uiPriority w:val="9"/>
    <w:rsid w:val="00FC2839"/>
    <w:rPr>
      <w:rFonts w:ascii="Times New Roman" w:eastAsiaTheme="majorEastAsia" w:hAnsi="Times New Roman" w:cstheme="majorBidi"/>
      <w:b/>
      <w:color w:val="1F4D78" w:themeColor="accent1" w:themeShade="7F"/>
      <w:sz w:val="28"/>
      <w:szCs w:val="24"/>
    </w:rPr>
  </w:style>
  <w:style w:type="character" w:styleId="Hipercze">
    <w:name w:val="Hyperlink"/>
    <w:basedOn w:val="Domylnaczcionkaakapitu"/>
    <w:uiPriority w:val="99"/>
    <w:unhideWhenUsed/>
    <w:rsid w:val="001505DE"/>
    <w:rPr>
      <w:color w:val="0563C1" w:themeColor="hyperlink"/>
      <w:u w:val="single"/>
    </w:rPr>
  </w:style>
  <w:style w:type="paragraph" w:styleId="Tekstprzypisudolnego">
    <w:name w:val="footnote text"/>
    <w:basedOn w:val="Normalny"/>
    <w:link w:val="TekstprzypisudolnegoZnak"/>
    <w:uiPriority w:val="99"/>
    <w:semiHidden/>
    <w:unhideWhenUsed/>
    <w:rsid w:val="001505D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505DE"/>
    <w:rPr>
      <w:sz w:val="20"/>
      <w:szCs w:val="20"/>
    </w:rPr>
  </w:style>
  <w:style w:type="character" w:styleId="Odwoanieprzypisudolnego">
    <w:name w:val="footnote reference"/>
    <w:basedOn w:val="Domylnaczcionkaakapitu"/>
    <w:uiPriority w:val="99"/>
    <w:semiHidden/>
    <w:unhideWhenUsed/>
    <w:rsid w:val="001505DE"/>
    <w:rPr>
      <w:vertAlign w:val="superscript"/>
    </w:rPr>
  </w:style>
  <w:style w:type="character" w:customStyle="1" w:styleId="toctext">
    <w:name w:val="toctext"/>
    <w:basedOn w:val="Domylnaczcionkaakapitu"/>
    <w:rsid w:val="001505DE"/>
  </w:style>
  <w:style w:type="paragraph" w:styleId="Legenda">
    <w:name w:val="caption"/>
    <w:basedOn w:val="Normalny"/>
    <w:next w:val="Normalny"/>
    <w:uiPriority w:val="35"/>
    <w:unhideWhenUsed/>
    <w:qFormat/>
    <w:rsid w:val="001505DE"/>
    <w:pPr>
      <w:spacing w:after="200" w:line="240" w:lineRule="auto"/>
    </w:pPr>
    <w:rPr>
      <w:i/>
      <w:iCs/>
      <w:color w:val="44546A" w:themeColor="text2"/>
      <w:sz w:val="18"/>
      <w:szCs w:val="18"/>
    </w:rPr>
  </w:style>
  <w:style w:type="paragraph" w:styleId="Nagwekspisutreci">
    <w:name w:val="TOC Heading"/>
    <w:basedOn w:val="Nagwek1"/>
    <w:next w:val="Normalny"/>
    <w:uiPriority w:val="39"/>
    <w:unhideWhenUsed/>
    <w:qFormat/>
    <w:rsid w:val="001505D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Spistreci1">
    <w:name w:val="toc 1"/>
    <w:basedOn w:val="Normalny"/>
    <w:next w:val="Normalny"/>
    <w:autoRedefine/>
    <w:uiPriority w:val="39"/>
    <w:unhideWhenUsed/>
    <w:rsid w:val="001505DE"/>
    <w:pPr>
      <w:spacing w:after="100"/>
    </w:pPr>
  </w:style>
  <w:style w:type="paragraph" w:styleId="Spistreci2">
    <w:name w:val="toc 2"/>
    <w:basedOn w:val="Normalny"/>
    <w:next w:val="Normalny"/>
    <w:autoRedefine/>
    <w:uiPriority w:val="39"/>
    <w:unhideWhenUsed/>
    <w:rsid w:val="001505DE"/>
    <w:pPr>
      <w:spacing w:after="100"/>
      <w:ind w:left="220"/>
    </w:pPr>
  </w:style>
  <w:style w:type="paragraph" w:styleId="Akapitzlist">
    <w:name w:val="List Paragraph"/>
    <w:basedOn w:val="Normalny"/>
    <w:uiPriority w:val="34"/>
    <w:qFormat/>
    <w:rsid w:val="001505DE"/>
    <w:pPr>
      <w:ind w:left="720"/>
      <w:contextualSpacing/>
    </w:pPr>
  </w:style>
  <w:style w:type="paragraph" w:styleId="Spistreci3">
    <w:name w:val="toc 3"/>
    <w:basedOn w:val="Normalny"/>
    <w:next w:val="Normalny"/>
    <w:autoRedefine/>
    <w:uiPriority w:val="39"/>
    <w:unhideWhenUsed/>
    <w:rsid w:val="001505DE"/>
    <w:pPr>
      <w:spacing w:after="100"/>
      <w:ind w:left="440"/>
    </w:pPr>
  </w:style>
  <w:style w:type="character" w:styleId="UyteHipercze">
    <w:name w:val="FollowedHyperlink"/>
    <w:basedOn w:val="Domylnaczcionkaakapitu"/>
    <w:uiPriority w:val="99"/>
    <w:semiHidden/>
    <w:unhideWhenUsed/>
    <w:rsid w:val="001B65CA"/>
    <w:rPr>
      <w:color w:val="954F72" w:themeColor="followedHyperlink"/>
      <w:u w:val="single"/>
    </w:rPr>
  </w:style>
  <w:style w:type="paragraph" w:styleId="Tekstdymka">
    <w:name w:val="Balloon Text"/>
    <w:basedOn w:val="Normalny"/>
    <w:link w:val="TekstdymkaZnak"/>
    <w:uiPriority w:val="99"/>
    <w:semiHidden/>
    <w:unhideWhenUsed/>
    <w:rsid w:val="00FC283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C28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ciencedirect.com/science/article/pii/S1644966513000666"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LU_decomposition" TargetMode="External"/><Relationship Id="rId2" Type="http://schemas.openxmlformats.org/officeDocument/2006/relationships/numbering" Target="numbering.xml"/><Relationship Id="rId16" Type="http://schemas.openxmlformats.org/officeDocument/2006/relationships/hyperlink" Target="http://en.wikipedia.org/wiki/Generalized_minimal_residual_metho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en.wikipedia.org/wiki/Biconjugate_gradient_stabilized_method" TargetMode="Externa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Conjugate_gradient_metho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veloper.amd.com/resources/heterogeneous-computing/what-is-heterogeneous-computi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15C71-587A-451A-9E9D-0EF02038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18</Pages>
  <Words>2543</Words>
  <Characters>15260</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Szewczyk</dc:creator>
  <cp:keywords/>
  <dc:description/>
  <cp:lastModifiedBy>Łukasz Rauch</cp:lastModifiedBy>
  <cp:revision>4</cp:revision>
  <dcterms:created xsi:type="dcterms:W3CDTF">2013-12-15T18:56:00Z</dcterms:created>
  <dcterms:modified xsi:type="dcterms:W3CDTF">2013-12-16T09:17:00Z</dcterms:modified>
</cp:coreProperties>
</file>